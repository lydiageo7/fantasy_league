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267A" w14:textId="4F00686B" w:rsidR="00D918B7" w:rsidRPr="00103FD5" w:rsidRDefault="00D918B7" w:rsidP="00103FD5">
      <w:pPr>
        <w:jc w:val="center"/>
        <w:rPr>
          <w:sz w:val="28"/>
          <w:szCs w:val="28"/>
          <w:lang w:val="en-US"/>
        </w:rPr>
      </w:pPr>
      <w:r w:rsidRPr="00103FD5">
        <w:rPr>
          <w:sz w:val="28"/>
          <w:szCs w:val="28"/>
          <w:lang w:val="en-US"/>
        </w:rPr>
        <w:t>Internet programming pr</w:t>
      </w:r>
      <w:r w:rsidR="00103FD5" w:rsidRPr="00103FD5">
        <w:rPr>
          <w:sz w:val="28"/>
          <w:szCs w:val="28"/>
          <w:lang w:val="en-US"/>
        </w:rPr>
        <w:t>oject</w:t>
      </w:r>
    </w:p>
    <w:p w14:paraId="5253709D" w14:textId="63751810" w:rsidR="00F04E3A" w:rsidRPr="00103FD5" w:rsidRDefault="00F04E3A" w:rsidP="00103FD5">
      <w:pPr>
        <w:jc w:val="center"/>
        <w:rPr>
          <w:sz w:val="28"/>
          <w:szCs w:val="28"/>
          <w:lang w:val="en-US"/>
        </w:rPr>
      </w:pPr>
      <w:r w:rsidRPr="00103FD5">
        <w:rPr>
          <w:sz w:val="28"/>
          <w:szCs w:val="28"/>
          <w:lang w:val="en-US"/>
        </w:rPr>
        <w:t>Theme: Local football championship</w:t>
      </w:r>
    </w:p>
    <w:p w14:paraId="12A01C86" w14:textId="55506F99" w:rsidR="00F04E3A" w:rsidRPr="00103FD5" w:rsidRDefault="00F04E3A" w:rsidP="00103FD5">
      <w:pPr>
        <w:jc w:val="center"/>
        <w:rPr>
          <w:sz w:val="28"/>
          <w:szCs w:val="28"/>
          <w:lang w:val="en-US"/>
        </w:rPr>
      </w:pPr>
      <w:r w:rsidRPr="00103FD5">
        <w:rPr>
          <w:sz w:val="28"/>
          <w:szCs w:val="28"/>
          <w:lang w:val="en-US"/>
        </w:rPr>
        <w:t>Team:28</w:t>
      </w:r>
    </w:p>
    <w:p w14:paraId="16A7FC66" w14:textId="77777777" w:rsidR="00103FD5" w:rsidRDefault="00F04E3A" w:rsidP="00103FD5">
      <w:pPr>
        <w:jc w:val="center"/>
        <w:rPr>
          <w:sz w:val="28"/>
          <w:szCs w:val="28"/>
          <w:lang w:val="en-US"/>
        </w:rPr>
      </w:pPr>
      <w:r w:rsidRPr="00103FD5">
        <w:rPr>
          <w:sz w:val="28"/>
          <w:szCs w:val="28"/>
          <w:lang w:val="en-US"/>
        </w:rPr>
        <w:t xml:space="preserve">Submitted </w:t>
      </w:r>
      <w:proofErr w:type="gramStart"/>
      <w:r w:rsidRPr="00103FD5">
        <w:rPr>
          <w:sz w:val="28"/>
          <w:szCs w:val="28"/>
          <w:lang w:val="en-US"/>
        </w:rPr>
        <w:t>by :</w:t>
      </w:r>
      <w:proofErr w:type="gramEnd"/>
      <w:r w:rsidRPr="00103FD5">
        <w:rPr>
          <w:sz w:val="28"/>
          <w:szCs w:val="28"/>
          <w:lang w:val="en-US"/>
        </w:rPr>
        <w:t xml:space="preserve"> Lydia Georganta</w:t>
      </w:r>
      <w:r w:rsidR="00103FD5">
        <w:rPr>
          <w:sz w:val="28"/>
          <w:szCs w:val="28"/>
          <w:lang w:val="en-US"/>
        </w:rPr>
        <w:t>(A.M.:1095484)</w:t>
      </w:r>
    </w:p>
    <w:p w14:paraId="6FD3B4FF" w14:textId="6942606F" w:rsidR="00F04E3A" w:rsidRPr="00CC6C16" w:rsidRDefault="00F04E3A" w:rsidP="00103FD5">
      <w:pPr>
        <w:jc w:val="center"/>
        <w:rPr>
          <w:sz w:val="28"/>
          <w:szCs w:val="28"/>
          <w:lang w:val="en-US"/>
        </w:rPr>
      </w:pPr>
      <w:r w:rsidRPr="00103FD5">
        <w:rPr>
          <w:sz w:val="28"/>
          <w:szCs w:val="28"/>
          <w:lang w:val="en-US"/>
        </w:rPr>
        <w:t>Ana-Maria</w:t>
      </w:r>
      <w:r w:rsidR="00CC6C16">
        <w:rPr>
          <w:sz w:val="28"/>
          <w:szCs w:val="28"/>
          <w:lang w:val="en-US"/>
        </w:rPr>
        <w:t xml:space="preserve"> B</w:t>
      </w:r>
      <w:r w:rsidR="00CC6C16">
        <w:rPr>
          <w:sz w:val="28"/>
          <w:szCs w:val="28"/>
          <w:lang w:val="ro-RO"/>
        </w:rPr>
        <w:t>ăncilă (</w:t>
      </w:r>
      <w:r w:rsidR="00CC6C16">
        <w:rPr>
          <w:sz w:val="28"/>
          <w:szCs w:val="28"/>
          <w:lang w:val="en-US"/>
        </w:rPr>
        <w:t>A.M.:</w:t>
      </w:r>
      <w:r w:rsidR="00CC6C16">
        <w:rPr>
          <w:sz w:val="28"/>
          <w:szCs w:val="28"/>
          <w:lang w:val="en-US"/>
        </w:rPr>
        <w:t xml:space="preserve"> 1119887</w:t>
      </w:r>
      <w:r w:rsidR="00CC6C16">
        <w:rPr>
          <w:sz w:val="28"/>
          <w:szCs w:val="28"/>
          <w:lang w:val="ro-RO"/>
        </w:rPr>
        <w:t>)</w:t>
      </w:r>
    </w:p>
    <w:p w14:paraId="5623DB64" w14:textId="5797582D" w:rsidR="00F04E3A" w:rsidRPr="00103FD5" w:rsidRDefault="00F04E3A">
      <w:pPr>
        <w:rPr>
          <w:lang w:val="en-US"/>
        </w:rPr>
      </w:pPr>
      <w:r w:rsidRPr="00103FD5">
        <w:rPr>
          <w:lang w:val="en-US"/>
        </w:rPr>
        <w:t>Date:28/5/2025</w:t>
      </w:r>
    </w:p>
    <w:p w14:paraId="0257E115" w14:textId="77777777" w:rsidR="00F04E3A" w:rsidRPr="00103FD5" w:rsidRDefault="00F04E3A">
      <w:pPr>
        <w:rPr>
          <w:lang w:val="en-US"/>
        </w:rPr>
      </w:pPr>
    </w:p>
    <w:p w14:paraId="5EC9B6A4" w14:textId="65E75CA4" w:rsidR="00F04E3A" w:rsidRPr="00103FD5" w:rsidRDefault="00F04E3A">
      <w:pPr>
        <w:rPr>
          <w:b/>
          <w:bCs/>
          <w:sz w:val="28"/>
          <w:szCs w:val="28"/>
          <w:lang w:val="en-US"/>
        </w:rPr>
      </w:pPr>
      <w:r w:rsidRPr="00103FD5">
        <w:rPr>
          <w:b/>
          <w:bCs/>
          <w:sz w:val="28"/>
          <w:szCs w:val="28"/>
          <w:lang w:val="en-US"/>
        </w:rPr>
        <w:t>Introduction:</w:t>
      </w:r>
    </w:p>
    <w:p w14:paraId="7490A5D4" w14:textId="3BC3AB84" w:rsidR="00F04E3A" w:rsidRPr="00103FD5" w:rsidRDefault="00F04E3A" w:rsidP="00F04E3A">
      <w:pPr>
        <w:pStyle w:val="NormalWeb"/>
        <w:rPr>
          <w:rFonts w:asciiTheme="minorHAnsi" w:hAnsiTheme="minorHAnsi"/>
          <w:lang w:val="en-US"/>
        </w:rPr>
      </w:pPr>
      <w:r w:rsidRPr="00103FD5">
        <w:rPr>
          <w:rFonts w:asciiTheme="minorHAnsi" w:hAnsiTheme="minorHAnsi"/>
          <w:lang w:val="en-US"/>
        </w:rPr>
        <w:t>The “</w:t>
      </w:r>
      <w:r w:rsidRPr="00103FD5">
        <w:rPr>
          <w:rStyle w:val="Strong"/>
          <w:rFonts w:asciiTheme="minorHAnsi" w:eastAsiaTheme="majorEastAsia" w:hAnsiTheme="minorHAnsi"/>
          <w:lang w:val="en-US"/>
        </w:rPr>
        <w:t>Fantasyland League Web Application”</w:t>
      </w:r>
      <w:r w:rsidRPr="00103FD5">
        <w:rPr>
          <w:rFonts w:asciiTheme="minorHAnsi" w:hAnsiTheme="minorHAnsi"/>
          <w:lang w:val="en-US"/>
        </w:rPr>
        <w:t xml:space="preserve"> is a comprehensive, full-stack web application designed to deliver an engaging and interactive experience for football enthusiasts. The platform features real-time updates on league standings, match results, player and coach profiles, and statistical visualizations. Additionally, it includes a secure administrative interface for managing data dynamically.</w:t>
      </w:r>
    </w:p>
    <w:p w14:paraId="6C36A894" w14:textId="77777777" w:rsidR="00F04E3A" w:rsidRPr="00103FD5" w:rsidRDefault="00F04E3A" w:rsidP="00F04E3A">
      <w:pPr>
        <w:pStyle w:val="NormalWeb"/>
        <w:rPr>
          <w:rFonts w:asciiTheme="minorHAnsi" w:hAnsiTheme="minorHAnsi"/>
          <w:lang w:val="en-US"/>
        </w:rPr>
      </w:pPr>
      <w:r w:rsidRPr="00103FD5">
        <w:rPr>
          <w:rFonts w:asciiTheme="minorHAnsi" w:hAnsiTheme="minorHAnsi"/>
          <w:lang w:val="en-US"/>
        </w:rPr>
        <w:t xml:space="preserve">The primary objective of this project is to simulate a real-world sports league management system by integrating </w:t>
      </w:r>
      <w:r w:rsidRPr="00103FD5">
        <w:rPr>
          <w:rStyle w:val="Strong"/>
          <w:rFonts w:asciiTheme="minorHAnsi" w:eastAsiaTheme="majorEastAsia" w:hAnsiTheme="minorHAnsi"/>
          <w:b w:val="0"/>
          <w:bCs w:val="0"/>
          <w:lang w:val="en-US"/>
        </w:rPr>
        <w:t>frontend</w:t>
      </w:r>
      <w:r w:rsidRPr="00103FD5">
        <w:rPr>
          <w:rFonts w:asciiTheme="minorHAnsi" w:hAnsiTheme="minorHAnsi"/>
          <w:lang w:val="en-US"/>
        </w:rPr>
        <w:t xml:space="preserve">, </w:t>
      </w:r>
      <w:r w:rsidRPr="00103FD5">
        <w:rPr>
          <w:rStyle w:val="Strong"/>
          <w:rFonts w:asciiTheme="minorHAnsi" w:eastAsiaTheme="majorEastAsia" w:hAnsiTheme="minorHAnsi"/>
          <w:b w:val="0"/>
          <w:bCs w:val="0"/>
          <w:lang w:val="en-US"/>
        </w:rPr>
        <w:t>backend</w:t>
      </w:r>
      <w:r w:rsidRPr="00103FD5">
        <w:rPr>
          <w:rFonts w:asciiTheme="minorHAnsi" w:hAnsiTheme="minorHAnsi"/>
          <w:lang w:val="en-US"/>
        </w:rPr>
        <w:t xml:space="preserve">, and </w:t>
      </w:r>
      <w:r w:rsidRPr="00103FD5">
        <w:rPr>
          <w:rStyle w:val="Strong"/>
          <w:rFonts w:asciiTheme="minorHAnsi" w:eastAsiaTheme="majorEastAsia" w:hAnsiTheme="minorHAnsi"/>
          <w:b w:val="0"/>
          <w:bCs w:val="0"/>
          <w:lang w:val="en-US"/>
        </w:rPr>
        <w:t>database</w:t>
      </w:r>
      <w:r w:rsidRPr="00103FD5">
        <w:rPr>
          <w:rFonts w:asciiTheme="minorHAnsi" w:hAnsiTheme="minorHAnsi"/>
          <w:lang w:val="en-US"/>
        </w:rPr>
        <w:t xml:space="preserve"> technologies. This report outlines the development process, technologies used, key features, and overall evaluation of the project.</w:t>
      </w:r>
    </w:p>
    <w:p w14:paraId="5DBD8B6B" w14:textId="5D37E488" w:rsidR="00F04E3A" w:rsidRPr="00103FD5" w:rsidRDefault="00F04E3A" w:rsidP="00F04E3A">
      <w:pPr>
        <w:pStyle w:val="NormalWeb"/>
        <w:rPr>
          <w:rFonts w:asciiTheme="minorHAnsi" w:hAnsiTheme="minorHAnsi"/>
          <w:b/>
          <w:bCs/>
          <w:sz w:val="28"/>
          <w:szCs w:val="28"/>
          <w:lang w:val="en-US"/>
        </w:rPr>
      </w:pPr>
      <w:r w:rsidRPr="00103FD5">
        <w:rPr>
          <w:rFonts w:asciiTheme="minorHAnsi" w:hAnsiTheme="minorHAnsi"/>
          <w:b/>
          <w:bCs/>
          <w:sz w:val="28"/>
          <w:szCs w:val="28"/>
          <w:lang w:val="en-US"/>
        </w:rPr>
        <w:t>Pro</w:t>
      </w:r>
      <w:r w:rsidR="004243C2" w:rsidRPr="00103FD5">
        <w:rPr>
          <w:rFonts w:asciiTheme="minorHAnsi" w:hAnsiTheme="minorHAnsi"/>
          <w:b/>
          <w:bCs/>
          <w:sz w:val="28"/>
          <w:szCs w:val="28"/>
          <w:lang w:val="en-US"/>
        </w:rPr>
        <w:t>ject objectives:</w:t>
      </w:r>
    </w:p>
    <w:p w14:paraId="3881B6B4" w14:textId="75E6D9C2" w:rsidR="004243C2" w:rsidRPr="00103FD5" w:rsidRDefault="004243C2" w:rsidP="00F04E3A">
      <w:pPr>
        <w:pStyle w:val="NormalWeb"/>
        <w:rPr>
          <w:rFonts w:asciiTheme="minorHAnsi" w:hAnsiTheme="minorHAnsi"/>
          <w:lang w:val="en-US"/>
        </w:rPr>
      </w:pPr>
      <w:r w:rsidRPr="00103FD5">
        <w:rPr>
          <w:rFonts w:asciiTheme="minorHAnsi" w:hAnsiTheme="minorHAnsi"/>
          <w:lang w:val="en-US"/>
        </w:rPr>
        <w:t>The objectives of the “Fantasyland League” project are the following:</w:t>
      </w:r>
    </w:p>
    <w:p w14:paraId="735A53AD" w14:textId="22D21E7F" w:rsidR="004243C2" w:rsidRPr="00103FD5" w:rsidRDefault="004243C2" w:rsidP="004243C2">
      <w:pPr>
        <w:pStyle w:val="NormalWeb"/>
        <w:numPr>
          <w:ilvl w:val="0"/>
          <w:numId w:val="1"/>
        </w:numPr>
        <w:rPr>
          <w:rFonts w:asciiTheme="minorHAnsi" w:hAnsiTheme="minorHAnsi"/>
          <w:lang w:val="en-US"/>
        </w:rPr>
      </w:pPr>
      <w:r w:rsidRPr="00103FD5">
        <w:rPr>
          <w:rFonts w:asciiTheme="minorHAnsi" w:hAnsiTheme="minorHAnsi"/>
          <w:lang w:val="en-US"/>
        </w:rPr>
        <w:t>Develop a dynamic and user-friendly platform for viewing league information.</w:t>
      </w:r>
    </w:p>
    <w:p w14:paraId="312C36F2" w14:textId="018BB290" w:rsidR="004243C2" w:rsidRPr="00103FD5" w:rsidRDefault="004243C2" w:rsidP="004243C2">
      <w:pPr>
        <w:pStyle w:val="NormalWeb"/>
        <w:numPr>
          <w:ilvl w:val="0"/>
          <w:numId w:val="1"/>
        </w:numPr>
        <w:rPr>
          <w:rFonts w:asciiTheme="minorHAnsi" w:hAnsiTheme="minorHAnsi"/>
          <w:lang w:val="en-US"/>
        </w:rPr>
      </w:pPr>
      <w:r w:rsidRPr="00103FD5">
        <w:rPr>
          <w:rFonts w:asciiTheme="minorHAnsi" w:hAnsiTheme="minorHAnsi"/>
          <w:lang w:val="en-US"/>
        </w:rPr>
        <w:t>Implement robust backend logic to serve dynamic content to users.</w:t>
      </w:r>
    </w:p>
    <w:p w14:paraId="55D3A8C7" w14:textId="6450F35D" w:rsidR="004243C2" w:rsidRPr="00103FD5" w:rsidRDefault="004243C2" w:rsidP="004243C2">
      <w:pPr>
        <w:pStyle w:val="NormalWeb"/>
        <w:numPr>
          <w:ilvl w:val="0"/>
          <w:numId w:val="1"/>
        </w:numPr>
        <w:rPr>
          <w:rFonts w:asciiTheme="minorHAnsi" w:hAnsiTheme="minorHAnsi"/>
          <w:lang w:val="en-US"/>
        </w:rPr>
      </w:pPr>
      <w:r w:rsidRPr="00103FD5">
        <w:rPr>
          <w:rFonts w:asciiTheme="minorHAnsi" w:hAnsiTheme="minorHAnsi"/>
          <w:lang w:val="en-US"/>
        </w:rPr>
        <w:t>Ensure data security and integrity through proper authentication and authorization mechanisms.</w:t>
      </w:r>
    </w:p>
    <w:p w14:paraId="6AA59E97" w14:textId="53E18E6D" w:rsidR="004243C2" w:rsidRPr="00103FD5" w:rsidRDefault="004243C2" w:rsidP="004243C2">
      <w:pPr>
        <w:pStyle w:val="NormalWeb"/>
        <w:numPr>
          <w:ilvl w:val="0"/>
          <w:numId w:val="1"/>
        </w:numPr>
        <w:rPr>
          <w:rFonts w:asciiTheme="minorHAnsi" w:hAnsiTheme="minorHAnsi"/>
          <w:lang w:val="en-US"/>
        </w:rPr>
      </w:pPr>
      <w:r w:rsidRPr="00103FD5">
        <w:rPr>
          <w:rFonts w:asciiTheme="minorHAnsi" w:hAnsiTheme="minorHAnsi"/>
          <w:lang w:val="en-US"/>
        </w:rPr>
        <w:t>Provide an administrative interface for data management</w:t>
      </w:r>
    </w:p>
    <w:p w14:paraId="54EBBA5F" w14:textId="18033ED3" w:rsidR="00EE3907" w:rsidRPr="00103FD5" w:rsidRDefault="004243C2" w:rsidP="00097EEA">
      <w:pPr>
        <w:pStyle w:val="NormalWeb"/>
        <w:numPr>
          <w:ilvl w:val="0"/>
          <w:numId w:val="1"/>
        </w:numPr>
        <w:rPr>
          <w:rFonts w:asciiTheme="minorHAnsi" w:hAnsiTheme="minorHAnsi"/>
          <w:lang w:val="en-US"/>
        </w:rPr>
      </w:pPr>
      <w:r w:rsidRPr="00103FD5">
        <w:rPr>
          <w:rFonts w:asciiTheme="minorHAnsi" w:hAnsiTheme="minorHAnsi"/>
          <w:lang w:val="en-US"/>
        </w:rPr>
        <w:t xml:space="preserve">Utilize modern web development technologies to create a responsive and maintainable application. </w:t>
      </w:r>
    </w:p>
    <w:p w14:paraId="0E75A980" w14:textId="77777777" w:rsidR="00C06D4F" w:rsidRPr="00103FD5" w:rsidRDefault="00C06D4F" w:rsidP="00A948E8">
      <w:pPr>
        <w:pStyle w:val="NormalWeb"/>
        <w:rPr>
          <w:rFonts w:asciiTheme="minorHAnsi" w:hAnsiTheme="minorHAnsi"/>
          <w:lang w:val="en-US"/>
        </w:rPr>
      </w:pPr>
    </w:p>
    <w:p w14:paraId="43B4FA0C" w14:textId="34489F66" w:rsidR="00A948E8" w:rsidRPr="00103FD5" w:rsidRDefault="00A948E8" w:rsidP="00A948E8">
      <w:pPr>
        <w:pStyle w:val="NormalWeb"/>
        <w:rPr>
          <w:rFonts w:asciiTheme="minorHAnsi" w:hAnsiTheme="minorHAnsi"/>
          <w:b/>
          <w:bCs/>
          <w:sz w:val="28"/>
          <w:szCs w:val="28"/>
          <w:lang w:val="en-US"/>
        </w:rPr>
      </w:pPr>
      <w:r w:rsidRPr="00103FD5">
        <w:rPr>
          <w:rFonts w:asciiTheme="minorHAnsi" w:hAnsiTheme="minorHAnsi"/>
          <w:b/>
          <w:bCs/>
          <w:sz w:val="28"/>
          <w:szCs w:val="28"/>
          <w:lang w:val="en-US"/>
        </w:rPr>
        <w:t>Creation of the project:</w:t>
      </w:r>
    </w:p>
    <w:p w14:paraId="644AC6D5" w14:textId="1B88847C" w:rsidR="00A7767E" w:rsidRPr="00103FD5" w:rsidRDefault="00A7767E" w:rsidP="00A948E8">
      <w:pPr>
        <w:pStyle w:val="NormalWeb"/>
        <w:rPr>
          <w:rFonts w:asciiTheme="minorHAnsi" w:hAnsiTheme="minorHAnsi"/>
          <w:b/>
          <w:bCs/>
          <w:lang w:val="en-US"/>
        </w:rPr>
      </w:pPr>
      <w:r w:rsidRPr="00103FD5">
        <w:rPr>
          <w:rFonts w:asciiTheme="minorHAnsi" w:hAnsiTheme="minorHAnsi"/>
          <w:b/>
          <w:bCs/>
          <w:lang w:val="en-US"/>
        </w:rPr>
        <w:t>ERD</w:t>
      </w:r>
    </w:p>
    <w:p w14:paraId="7EB28A4B" w14:textId="544BC176" w:rsidR="00F04E3A" w:rsidRPr="00103FD5" w:rsidRDefault="00AA1F32" w:rsidP="00217D42">
      <w:pPr>
        <w:pStyle w:val="NormalWeb"/>
        <w:rPr>
          <w:rFonts w:asciiTheme="minorHAnsi" w:hAnsiTheme="minorHAnsi"/>
          <w:lang w:val="en-US"/>
        </w:rPr>
      </w:pPr>
      <w:r w:rsidRPr="00103FD5">
        <w:rPr>
          <w:rFonts w:asciiTheme="minorHAnsi" w:hAnsiTheme="minorHAnsi"/>
          <w:lang w:val="en-US"/>
        </w:rPr>
        <w:t xml:space="preserve">At the </w:t>
      </w:r>
      <w:r w:rsidR="00843CF8" w:rsidRPr="00103FD5">
        <w:rPr>
          <w:rFonts w:asciiTheme="minorHAnsi" w:hAnsiTheme="minorHAnsi"/>
          <w:lang w:val="en-US"/>
        </w:rPr>
        <w:t>beginning of the project</w:t>
      </w:r>
      <w:r w:rsidR="00D67400" w:rsidRPr="00103FD5">
        <w:rPr>
          <w:rFonts w:asciiTheme="minorHAnsi" w:hAnsiTheme="minorHAnsi"/>
          <w:lang w:val="en-US"/>
        </w:rPr>
        <w:t>, before starting the implementation, we created an ‘</w:t>
      </w:r>
      <w:r w:rsidR="00D67400" w:rsidRPr="00103FD5">
        <w:rPr>
          <w:rStyle w:val="Strong"/>
          <w:rFonts w:asciiTheme="minorHAnsi" w:eastAsiaTheme="majorEastAsia" w:hAnsiTheme="minorHAnsi"/>
          <w:b w:val="0"/>
          <w:bCs w:val="0"/>
          <w:lang w:val="en-US"/>
        </w:rPr>
        <w:t>Entity Relationship Diagram’ (ERD)</w:t>
      </w:r>
      <w:r w:rsidR="00D67400" w:rsidRPr="00103FD5">
        <w:rPr>
          <w:rFonts w:asciiTheme="minorHAnsi" w:hAnsiTheme="minorHAnsi"/>
          <w:lang w:val="en-US"/>
        </w:rPr>
        <w:t xml:space="preserve"> to model the system’s data structures and relationships accurately. This process was crucial in identifying the entities involved in the league, their attributes, and how they connect with one another</w:t>
      </w:r>
      <w:r w:rsidR="00D54558" w:rsidRPr="00103FD5">
        <w:rPr>
          <w:rFonts w:asciiTheme="minorHAnsi" w:hAnsiTheme="minorHAnsi"/>
          <w:lang w:val="en-US"/>
        </w:rPr>
        <w:t xml:space="preserve">. Our ERD includes the following key </w:t>
      </w:r>
      <w:r w:rsidR="00D54558" w:rsidRPr="00103FD5">
        <w:rPr>
          <w:rFonts w:asciiTheme="minorHAnsi" w:hAnsiTheme="minorHAnsi"/>
          <w:lang w:val="en-US"/>
        </w:rPr>
        <w:lastRenderedPageBreak/>
        <w:t>entities</w:t>
      </w:r>
      <w:r w:rsidR="00CB7B7A" w:rsidRPr="00103FD5">
        <w:rPr>
          <w:rFonts w:asciiTheme="minorHAnsi" w:hAnsiTheme="minorHAnsi"/>
          <w:lang w:val="en-US"/>
        </w:rPr>
        <w:t>, the ‘Team’, the ‘Player’, the ‘Coach’,</w:t>
      </w:r>
      <w:r w:rsidR="008655FE" w:rsidRPr="00103FD5">
        <w:rPr>
          <w:rFonts w:asciiTheme="minorHAnsi" w:hAnsiTheme="minorHAnsi"/>
          <w:lang w:val="en-US"/>
        </w:rPr>
        <w:t xml:space="preserve"> the ‘Match’,</w:t>
      </w:r>
      <w:r w:rsidR="00446D9D" w:rsidRPr="00103FD5">
        <w:rPr>
          <w:rFonts w:asciiTheme="minorHAnsi" w:hAnsiTheme="minorHAnsi"/>
          <w:lang w:val="en-US"/>
        </w:rPr>
        <w:t xml:space="preserve"> </w:t>
      </w:r>
      <w:r w:rsidR="008655FE" w:rsidRPr="00103FD5">
        <w:rPr>
          <w:rFonts w:asciiTheme="minorHAnsi" w:hAnsiTheme="minorHAnsi"/>
          <w:lang w:val="en-US"/>
        </w:rPr>
        <w:t>th</w:t>
      </w:r>
      <w:r w:rsidR="00446D9D" w:rsidRPr="00103FD5">
        <w:rPr>
          <w:rFonts w:asciiTheme="minorHAnsi" w:hAnsiTheme="minorHAnsi"/>
          <w:lang w:val="en-US"/>
        </w:rPr>
        <w:t>e ‘Goal’ and the ‘Admin’.</w:t>
      </w:r>
      <w:r w:rsidR="009768EF" w:rsidRPr="00103FD5">
        <w:rPr>
          <w:rFonts w:asciiTheme="minorHAnsi" w:hAnsiTheme="minorHAnsi"/>
          <w:lang w:val="en-US"/>
        </w:rPr>
        <w:t xml:space="preserve"> Each team has a key attribute named ‘team_id’ and the other attributes include</w:t>
      </w:r>
      <w:r w:rsidR="00183A26" w:rsidRPr="00103FD5">
        <w:rPr>
          <w:rFonts w:asciiTheme="minorHAnsi" w:hAnsiTheme="minorHAnsi"/>
          <w:lang w:val="en-US"/>
        </w:rPr>
        <w:t xml:space="preserve"> the ’team_name’, the ‘number_of_players’ and the ‘home_field</w:t>
      </w:r>
      <w:r w:rsidR="001C7953" w:rsidRPr="00103FD5">
        <w:rPr>
          <w:rFonts w:asciiTheme="minorHAnsi" w:hAnsiTheme="minorHAnsi"/>
          <w:lang w:val="en-US"/>
        </w:rPr>
        <w:t>’</w:t>
      </w:r>
      <w:r w:rsidR="00AE2BCF" w:rsidRPr="00103FD5">
        <w:rPr>
          <w:rFonts w:asciiTheme="minorHAnsi" w:hAnsiTheme="minorHAnsi"/>
          <w:lang w:val="en-US"/>
        </w:rPr>
        <w:t>.</w:t>
      </w:r>
      <w:r w:rsidR="003D0A1A" w:rsidRPr="00103FD5">
        <w:rPr>
          <w:rFonts w:asciiTheme="minorHAnsi" w:hAnsiTheme="minorHAnsi"/>
          <w:lang w:val="en-US"/>
        </w:rPr>
        <w:t xml:space="preserve"> This entity is connected to </w:t>
      </w:r>
      <w:r w:rsidR="00964D42" w:rsidRPr="00103FD5">
        <w:rPr>
          <w:rFonts w:asciiTheme="minorHAnsi" w:hAnsiTheme="minorHAnsi"/>
          <w:lang w:val="en-US"/>
        </w:rPr>
        <w:t xml:space="preserve">‘Player’ </w:t>
      </w:r>
      <w:r w:rsidR="000902FB" w:rsidRPr="00103FD5">
        <w:rPr>
          <w:rFonts w:asciiTheme="minorHAnsi" w:hAnsiTheme="minorHAnsi"/>
          <w:lang w:val="en-US"/>
        </w:rPr>
        <w:t xml:space="preserve">with </w:t>
      </w:r>
      <w:proofErr w:type="gramStart"/>
      <w:r w:rsidR="000902FB" w:rsidRPr="00103FD5">
        <w:rPr>
          <w:rFonts w:asciiTheme="minorHAnsi" w:hAnsiTheme="minorHAnsi"/>
          <w:lang w:val="en-US"/>
        </w:rPr>
        <w:t>an</w:t>
      </w:r>
      <w:proofErr w:type="gramEnd"/>
      <w:r w:rsidR="000902FB" w:rsidRPr="00103FD5">
        <w:rPr>
          <w:rFonts w:asciiTheme="minorHAnsi" w:hAnsiTheme="minorHAnsi"/>
          <w:lang w:val="en-US"/>
        </w:rPr>
        <w:t xml:space="preserve"> 1-to-many relationship (has)</w:t>
      </w:r>
      <w:r w:rsidR="001C371F" w:rsidRPr="00103FD5">
        <w:rPr>
          <w:rFonts w:asciiTheme="minorHAnsi" w:hAnsiTheme="minorHAnsi"/>
          <w:lang w:val="en-US"/>
        </w:rPr>
        <w:t xml:space="preserve"> as well as to ‘Coach’(has)</w:t>
      </w:r>
      <w:r w:rsidR="00B67D5F" w:rsidRPr="00103FD5">
        <w:rPr>
          <w:rFonts w:asciiTheme="minorHAnsi" w:hAnsiTheme="minorHAnsi"/>
          <w:lang w:val="en-US"/>
        </w:rPr>
        <w:t xml:space="preserve"> and ‘Match’</w:t>
      </w:r>
      <w:r w:rsidR="009F728A" w:rsidRPr="00103FD5">
        <w:rPr>
          <w:rFonts w:asciiTheme="minorHAnsi" w:hAnsiTheme="minorHAnsi"/>
          <w:lang w:val="en-US"/>
        </w:rPr>
        <w:t>(plays)</w:t>
      </w:r>
      <w:r w:rsidR="001C371F" w:rsidRPr="00103FD5">
        <w:rPr>
          <w:rFonts w:asciiTheme="minorHAnsi" w:hAnsiTheme="minorHAnsi"/>
          <w:lang w:val="en-US"/>
        </w:rPr>
        <w:t>.</w:t>
      </w:r>
      <w:r w:rsidR="009F728A" w:rsidRPr="00103FD5">
        <w:rPr>
          <w:rFonts w:asciiTheme="minorHAnsi" w:hAnsiTheme="minorHAnsi"/>
          <w:lang w:val="en-US"/>
        </w:rPr>
        <w:t xml:space="preserve"> The ‘Team</w:t>
      </w:r>
      <w:r w:rsidR="00270685" w:rsidRPr="00103FD5">
        <w:rPr>
          <w:rFonts w:asciiTheme="minorHAnsi" w:hAnsiTheme="minorHAnsi"/>
          <w:lang w:val="en-US"/>
        </w:rPr>
        <w:t>’ is involved in matches either as home or guest team.</w:t>
      </w:r>
      <w:r w:rsidR="002A1444" w:rsidRPr="00103FD5">
        <w:rPr>
          <w:rFonts w:asciiTheme="minorHAnsi" w:hAnsiTheme="minorHAnsi"/>
          <w:lang w:val="en-US"/>
        </w:rPr>
        <w:t xml:space="preserve"> The entity ‘Player’ has as key attribute the ‘player_id’ </w:t>
      </w:r>
      <w:r w:rsidR="00093901" w:rsidRPr="00103FD5">
        <w:rPr>
          <w:rFonts w:asciiTheme="minorHAnsi" w:hAnsiTheme="minorHAnsi"/>
          <w:lang w:val="en-US"/>
        </w:rPr>
        <w:t xml:space="preserve">and the other attributes consist of ‘name’, ‘lastname’, ‘age’, </w:t>
      </w:r>
      <w:r w:rsidR="00164B68" w:rsidRPr="00103FD5">
        <w:rPr>
          <w:rFonts w:asciiTheme="minorHAnsi" w:hAnsiTheme="minorHAnsi"/>
          <w:lang w:val="en-US"/>
        </w:rPr>
        <w:t>‘active_years’, and ‘biography’.</w:t>
      </w:r>
      <w:r w:rsidR="00184CC6" w:rsidRPr="00103FD5">
        <w:rPr>
          <w:rFonts w:asciiTheme="minorHAnsi" w:hAnsiTheme="minorHAnsi"/>
          <w:lang w:val="en-US"/>
        </w:rPr>
        <w:t xml:space="preserve"> The player is connected to </w:t>
      </w:r>
      <w:r w:rsidR="00504D16" w:rsidRPr="00103FD5">
        <w:rPr>
          <w:rFonts w:asciiTheme="minorHAnsi" w:hAnsiTheme="minorHAnsi"/>
          <w:lang w:val="en-US"/>
        </w:rPr>
        <w:t xml:space="preserve">‘Match’ </w:t>
      </w:r>
      <w:proofErr w:type="gramStart"/>
      <w:r w:rsidR="00504D16" w:rsidRPr="00103FD5">
        <w:rPr>
          <w:rFonts w:asciiTheme="minorHAnsi" w:hAnsiTheme="minorHAnsi"/>
          <w:lang w:val="en-US"/>
        </w:rPr>
        <w:t>and  ‘</w:t>
      </w:r>
      <w:proofErr w:type="gramEnd"/>
      <w:r w:rsidR="00504D16" w:rsidRPr="00103FD5">
        <w:rPr>
          <w:rFonts w:asciiTheme="minorHAnsi" w:hAnsiTheme="minorHAnsi"/>
          <w:lang w:val="en-US"/>
        </w:rPr>
        <w:t>Coach’ with the relationship ‘participate</w:t>
      </w:r>
      <w:r w:rsidR="00844E58" w:rsidRPr="00103FD5">
        <w:rPr>
          <w:rFonts w:asciiTheme="minorHAnsi" w:hAnsiTheme="minorHAnsi"/>
          <w:lang w:val="en-US"/>
        </w:rPr>
        <w:t>’ (many-to-many)</w:t>
      </w:r>
      <w:r w:rsidR="007A4EFB" w:rsidRPr="00103FD5">
        <w:rPr>
          <w:rFonts w:asciiTheme="minorHAnsi" w:hAnsiTheme="minorHAnsi"/>
          <w:lang w:val="en-US"/>
        </w:rPr>
        <w:t>, because players and coaches can participate in multiple matches</w:t>
      </w:r>
      <w:r w:rsidR="00CB304B" w:rsidRPr="00103FD5">
        <w:rPr>
          <w:rFonts w:asciiTheme="minorHAnsi" w:hAnsiTheme="minorHAnsi"/>
          <w:lang w:val="en-US"/>
        </w:rPr>
        <w:t>. The entity ‘Coach’ has as key</w:t>
      </w:r>
      <w:r w:rsidR="00F91244" w:rsidRPr="00103FD5">
        <w:rPr>
          <w:rFonts w:asciiTheme="minorHAnsi" w:hAnsiTheme="minorHAnsi"/>
          <w:lang w:val="en-US"/>
        </w:rPr>
        <w:t xml:space="preserve"> attribute the ‘c_id’</w:t>
      </w:r>
      <w:r w:rsidR="00561E0F" w:rsidRPr="00103FD5">
        <w:rPr>
          <w:rFonts w:asciiTheme="minorHAnsi" w:hAnsiTheme="minorHAnsi"/>
          <w:lang w:val="en-US"/>
        </w:rPr>
        <w:t xml:space="preserve"> and its other attributes are the </w:t>
      </w:r>
      <w:r w:rsidR="00A30FC0" w:rsidRPr="00103FD5">
        <w:rPr>
          <w:rFonts w:asciiTheme="minorHAnsi" w:hAnsiTheme="minorHAnsi"/>
          <w:lang w:val="en-US"/>
        </w:rPr>
        <w:t>‘biography’, the ‘c_lastname’, ‘c_name’,</w:t>
      </w:r>
      <w:r w:rsidR="005243D2" w:rsidRPr="00103FD5">
        <w:rPr>
          <w:rFonts w:asciiTheme="minorHAnsi" w:hAnsiTheme="minorHAnsi"/>
          <w:lang w:val="en-US"/>
        </w:rPr>
        <w:t xml:space="preserve"> ‘age</w:t>
      </w:r>
      <w:proofErr w:type="gramStart"/>
      <w:r w:rsidR="005243D2" w:rsidRPr="00103FD5">
        <w:rPr>
          <w:rFonts w:asciiTheme="minorHAnsi" w:hAnsiTheme="minorHAnsi"/>
          <w:lang w:val="en-US"/>
        </w:rPr>
        <w:t>’,  ‘</w:t>
      </w:r>
      <w:proofErr w:type="gramEnd"/>
      <w:r w:rsidR="005243D2" w:rsidRPr="00103FD5">
        <w:rPr>
          <w:rFonts w:asciiTheme="minorHAnsi" w:hAnsiTheme="minorHAnsi"/>
          <w:lang w:val="en-US"/>
        </w:rPr>
        <w:t>nationality’.</w:t>
      </w:r>
      <w:r w:rsidR="001A0880" w:rsidRPr="00103FD5">
        <w:rPr>
          <w:rFonts w:asciiTheme="minorHAnsi" w:hAnsiTheme="minorHAnsi"/>
          <w:lang w:val="en-US"/>
        </w:rPr>
        <w:t xml:space="preserve"> The entity match contains match-specific data like the </w:t>
      </w:r>
      <w:proofErr w:type="gramStart"/>
      <w:r w:rsidR="001A0880" w:rsidRPr="00103FD5">
        <w:rPr>
          <w:rFonts w:asciiTheme="minorHAnsi" w:hAnsiTheme="minorHAnsi"/>
          <w:lang w:val="en-US"/>
        </w:rPr>
        <w:t>date ,</w:t>
      </w:r>
      <w:proofErr w:type="gramEnd"/>
      <w:r w:rsidR="001A0880" w:rsidRPr="00103FD5">
        <w:rPr>
          <w:rFonts w:asciiTheme="minorHAnsi" w:hAnsiTheme="minorHAnsi"/>
          <w:lang w:val="en-US"/>
        </w:rPr>
        <w:t xml:space="preserve"> the time, the location,the result and the potential delay, its key attribute is </w:t>
      </w:r>
      <w:r w:rsidR="00F25FCE" w:rsidRPr="00103FD5">
        <w:rPr>
          <w:rFonts w:asciiTheme="minorHAnsi" w:hAnsiTheme="minorHAnsi"/>
          <w:lang w:val="en-US"/>
        </w:rPr>
        <w:t>‘m_id’</w:t>
      </w:r>
      <w:r w:rsidR="00217D42" w:rsidRPr="00103FD5">
        <w:rPr>
          <w:rFonts w:asciiTheme="minorHAnsi" w:hAnsiTheme="minorHAnsi"/>
          <w:lang w:val="en-US"/>
        </w:rPr>
        <w:t>. The entity ‘Goal’ records in-match events like the type of the goal, the minute it was scored</w:t>
      </w:r>
      <w:r w:rsidR="00EC3D93" w:rsidRPr="00103FD5">
        <w:rPr>
          <w:rFonts w:asciiTheme="minorHAnsi" w:hAnsiTheme="minorHAnsi"/>
          <w:lang w:val="en-US"/>
        </w:rPr>
        <w:t xml:space="preserve"> and </w:t>
      </w:r>
      <w:r w:rsidR="005F6952" w:rsidRPr="00103FD5">
        <w:rPr>
          <w:rFonts w:asciiTheme="minorHAnsi" w:hAnsiTheme="minorHAnsi"/>
          <w:lang w:val="en-US"/>
        </w:rPr>
        <w:t xml:space="preserve">has its own id. The ‘Goal’ is connected to the </w:t>
      </w:r>
      <w:r w:rsidR="00630C5A" w:rsidRPr="00103FD5">
        <w:rPr>
          <w:rFonts w:asciiTheme="minorHAnsi" w:hAnsiTheme="minorHAnsi"/>
          <w:lang w:val="en-US"/>
        </w:rPr>
        <w:t>‘</w:t>
      </w:r>
      <w:r w:rsidR="00E86890" w:rsidRPr="00103FD5">
        <w:rPr>
          <w:rFonts w:asciiTheme="minorHAnsi" w:hAnsiTheme="minorHAnsi"/>
          <w:lang w:val="en-US"/>
        </w:rPr>
        <w:t>Team</w:t>
      </w:r>
      <w:r w:rsidR="00630C5A" w:rsidRPr="00103FD5">
        <w:rPr>
          <w:rFonts w:asciiTheme="minorHAnsi" w:hAnsiTheme="minorHAnsi"/>
          <w:lang w:val="en-US"/>
        </w:rPr>
        <w:t>’ and the ’Match’ via the relationship</w:t>
      </w:r>
      <w:r w:rsidR="00E86890" w:rsidRPr="00103FD5">
        <w:rPr>
          <w:rFonts w:asciiTheme="minorHAnsi" w:hAnsiTheme="minorHAnsi"/>
          <w:lang w:val="en-US"/>
        </w:rPr>
        <w:t xml:space="preserve"> ‘plays’ and with the Player via ‘scored’.</w:t>
      </w:r>
      <w:r w:rsidR="005E2A82" w:rsidRPr="00103FD5">
        <w:rPr>
          <w:rFonts w:asciiTheme="minorHAnsi" w:hAnsiTheme="minorHAnsi"/>
          <w:lang w:val="en-US"/>
        </w:rPr>
        <w:t xml:space="preserve"> The entity ‘Admin stores admin details for system access and ensures data updates</w:t>
      </w:r>
      <w:r w:rsidR="00592B8D" w:rsidRPr="00103FD5">
        <w:rPr>
          <w:rFonts w:asciiTheme="minorHAnsi" w:hAnsiTheme="minorHAnsi"/>
          <w:lang w:val="en-US"/>
        </w:rPr>
        <w:t xml:space="preserve"> are controlled and secure.</w:t>
      </w:r>
    </w:p>
    <w:p w14:paraId="6EE14279" w14:textId="4CFE4A7A" w:rsidR="005403C9" w:rsidRPr="00103FD5" w:rsidRDefault="005403C9" w:rsidP="00217D42">
      <w:pPr>
        <w:pStyle w:val="NormalWeb"/>
        <w:rPr>
          <w:rFonts w:asciiTheme="minorHAnsi" w:hAnsiTheme="minorHAnsi"/>
          <w:b/>
          <w:bCs/>
          <w:lang w:val="en-US"/>
        </w:rPr>
      </w:pPr>
      <w:r w:rsidRPr="00103FD5">
        <w:rPr>
          <w:rFonts w:asciiTheme="minorHAnsi" w:hAnsiTheme="minorHAnsi"/>
          <w:b/>
          <w:bCs/>
          <w:lang w:val="en-US"/>
        </w:rPr>
        <w:t>SCHEMA:</w:t>
      </w:r>
    </w:p>
    <w:p w14:paraId="1A63D70C" w14:textId="442074D2" w:rsidR="00592B8D" w:rsidRPr="00103FD5" w:rsidRDefault="00592B8D" w:rsidP="00217D42">
      <w:pPr>
        <w:pStyle w:val="NormalWeb"/>
        <w:rPr>
          <w:rFonts w:asciiTheme="minorHAnsi" w:hAnsiTheme="minorHAnsi"/>
          <w:lang w:val="en-US"/>
        </w:rPr>
      </w:pPr>
      <w:r w:rsidRPr="00103FD5">
        <w:rPr>
          <w:rFonts w:asciiTheme="minorHAnsi" w:hAnsiTheme="minorHAnsi"/>
          <w:lang w:val="en-US"/>
        </w:rPr>
        <w:t xml:space="preserve">This ERD was used as </w:t>
      </w:r>
      <w:r w:rsidR="00E53286" w:rsidRPr="00103FD5">
        <w:rPr>
          <w:rFonts w:asciiTheme="minorHAnsi" w:hAnsiTheme="minorHAnsi"/>
          <w:lang w:val="en-US"/>
        </w:rPr>
        <w:t xml:space="preserve">a </w:t>
      </w:r>
      <w:r w:rsidR="008060A2" w:rsidRPr="00103FD5">
        <w:rPr>
          <w:rFonts w:asciiTheme="minorHAnsi" w:hAnsiTheme="minorHAnsi"/>
          <w:lang w:val="en-US"/>
        </w:rPr>
        <w:t>prototype in order to create a relational schema</w:t>
      </w:r>
      <w:r w:rsidR="00EB5067" w:rsidRPr="00103FD5">
        <w:rPr>
          <w:rFonts w:asciiTheme="minorHAnsi" w:hAnsiTheme="minorHAnsi"/>
          <w:lang w:val="en-US"/>
        </w:rPr>
        <w:t xml:space="preserve">. </w:t>
      </w:r>
      <w:r w:rsidR="00684989" w:rsidRPr="00103FD5">
        <w:rPr>
          <w:rFonts w:asciiTheme="minorHAnsi" w:hAnsiTheme="minorHAnsi"/>
          <w:lang w:val="en-US"/>
        </w:rPr>
        <w:t>The re</w:t>
      </w:r>
      <w:r w:rsidR="009D5DA1" w:rsidRPr="00103FD5">
        <w:rPr>
          <w:rFonts w:asciiTheme="minorHAnsi" w:hAnsiTheme="minorHAnsi"/>
          <w:lang w:val="en-US"/>
        </w:rPr>
        <w:t>lationships ‘plays’ and ‘participate’ were translated as individual</w:t>
      </w:r>
      <w:r w:rsidR="004B3F47" w:rsidRPr="00103FD5">
        <w:rPr>
          <w:rFonts w:asciiTheme="minorHAnsi" w:hAnsiTheme="minorHAnsi"/>
          <w:lang w:val="en-US"/>
        </w:rPr>
        <w:t xml:space="preserve"> </w:t>
      </w:r>
      <w:r w:rsidR="009D5DA1" w:rsidRPr="00103FD5">
        <w:rPr>
          <w:rFonts w:asciiTheme="minorHAnsi" w:hAnsiTheme="minorHAnsi"/>
          <w:lang w:val="en-US"/>
        </w:rPr>
        <w:t>tables</w:t>
      </w:r>
      <w:r w:rsidR="00524022" w:rsidRPr="00103FD5">
        <w:rPr>
          <w:rFonts w:asciiTheme="minorHAnsi" w:hAnsiTheme="minorHAnsi"/>
          <w:lang w:val="en-US"/>
        </w:rPr>
        <w:t xml:space="preserve"> named </w:t>
      </w:r>
      <w:r w:rsidR="00CC0CC0" w:rsidRPr="00103FD5">
        <w:rPr>
          <w:rFonts w:asciiTheme="minorHAnsi" w:hAnsiTheme="minorHAnsi"/>
          <w:lang w:val="en-US"/>
        </w:rPr>
        <w:t>‘</w:t>
      </w:r>
      <w:r w:rsidR="00524022" w:rsidRPr="00103FD5">
        <w:rPr>
          <w:rFonts w:asciiTheme="minorHAnsi" w:hAnsiTheme="minorHAnsi"/>
          <w:lang w:val="en-US"/>
        </w:rPr>
        <w:t>playing</w:t>
      </w:r>
      <w:r w:rsidR="00CC0CC0" w:rsidRPr="00103FD5">
        <w:rPr>
          <w:rFonts w:asciiTheme="minorHAnsi" w:hAnsiTheme="minorHAnsi"/>
          <w:lang w:val="en-US"/>
        </w:rPr>
        <w:t>_match’ and ‘participation’</w:t>
      </w:r>
      <w:r w:rsidR="004B3F47" w:rsidRPr="00103FD5">
        <w:rPr>
          <w:rFonts w:asciiTheme="minorHAnsi" w:hAnsiTheme="minorHAnsi"/>
          <w:lang w:val="en-US"/>
        </w:rPr>
        <w:t xml:space="preserve"> respectively. The </w:t>
      </w:r>
      <w:r w:rsidR="004C65B1" w:rsidRPr="00103FD5">
        <w:rPr>
          <w:rFonts w:asciiTheme="minorHAnsi" w:hAnsiTheme="minorHAnsi"/>
          <w:lang w:val="en-US"/>
        </w:rPr>
        <w:t>first table models a specific instance of a match between two teams and the second table tracks the involment of players and coaches in each match.</w:t>
      </w:r>
    </w:p>
    <w:p w14:paraId="1DD27507" w14:textId="4EC028D2" w:rsidR="00DA7F53" w:rsidRPr="00103FD5" w:rsidRDefault="00DA7F53" w:rsidP="00217D42">
      <w:pPr>
        <w:pStyle w:val="NormalWeb"/>
        <w:rPr>
          <w:rFonts w:asciiTheme="minorHAnsi" w:hAnsiTheme="minorHAnsi"/>
          <w:lang w:val="en-US"/>
        </w:rPr>
      </w:pPr>
      <w:r w:rsidRPr="00103FD5">
        <w:rPr>
          <w:rFonts w:asciiTheme="minorHAnsi" w:hAnsiTheme="minorHAnsi"/>
          <w:lang w:val="en-US"/>
        </w:rPr>
        <w:t>The erd and the sc</w:t>
      </w:r>
      <w:r w:rsidR="001A4D27" w:rsidRPr="00103FD5">
        <w:rPr>
          <w:rFonts w:asciiTheme="minorHAnsi" w:hAnsiTheme="minorHAnsi"/>
          <w:lang w:val="en-US"/>
        </w:rPr>
        <w:t xml:space="preserve">hema ensure the data integrity, the efficient </w:t>
      </w:r>
      <w:proofErr w:type="gramStart"/>
      <w:r w:rsidR="001A4D27" w:rsidRPr="00103FD5">
        <w:rPr>
          <w:rFonts w:asciiTheme="minorHAnsi" w:hAnsiTheme="minorHAnsi"/>
          <w:lang w:val="en-US"/>
        </w:rPr>
        <w:t>queries ,</w:t>
      </w:r>
      <w:proofErr w:type="gramEnd"/>
      <w:r w:rsidR="000F3A7E" w:rsidRPr="00103FD5">
        <w:rPr>
          <w:rFonts w:asciiTheme="minorHAnsi" w:hAnsiTheme="minorHAnsi"/>
          <w:lang w:val="en-US"/>
        </w:rPr>
        <w:t xml:space="preserve"> </w:t>
      </w:r>
      <w:r w:rsidR="001A4D27" w:rsidRPr="00103FD5">
        <w:rPr>
          <w:rFonts w:asciiTheme="minorHAnsi" w:hAnsiTheme="minorHAnsi"/>
          <w:lang w:val="en-US"/>
        </w:rPr>
        <w:t xml:space="preserve">the scalability and the security of </w:t>
      </w:r>
      <w:r w:rsidR="00082261" w:rsidRPr="00103FD5">
        <w:rPr>
          <w:rFonts w:asciiTheme="minorHAnsi" w:hAnsiTheme="minorHAnsi"/>
          <w:lang w:val="en-US"/>
        </w:rPr>
        <w:t xml:space="preserve">our project. They minimize data </w:t>
      </w:r>
      <w:r w:rsidR="000F3A7E" w:rsidRPr="00103FD5">
        <w:rPr>
          <w:rFonts w:asciiTheme="minorHAnsi" w:hAnsiTheme="minorHAnsi"/>
          <w:lang w:val="en-US"/>
        </w:rPr>
        <w:t xml:space="preserve">redundancy and ensure accurate relationships </w:t>
      </w:r>
      <w:r w:rsidR="006A7F78" w:rsidRPr="00103FD5">
        <w:rPr>
          <w:rFonts w:asciiTheme="minorHAnsi" w:hAnsiTheme="minorHAnsi"/>
          <w:lang w:val="en-US"/>
        </w:rPr>
        <w:t>as well as they support advanced queries like league standings</w:t>
      </w:r>
      <w:r w:rsidR="00942F52" w:rsidRPr="00103FD5">
        <w:rPr>
          <w:rFonts w:asciiTheme="minorHAnsi" w:hAnsiTheme="minorHAnsi"/>
          <w:lang w:val="en-US"/>
        </w:rPr>
        <w:t xml:space="preserve"> through well-defined joins. </w:t>
      </w:r>
      <w:proofErr w:type="gramStart"/>
      <w:r w:rsidR="00EA7D8F" w:rsidRPr="00103FD5">
        <w:rPr>
          <w:rFonts w:asciiTheme="minorHAnsi" w:hAnsiTheme="minorHAnsi"/>
          <w:lang w:val="en-US"/>
        </w:rPr>
        <w:t>Furthermore</w:t>
      </w:r>
      <w:proofErr w:type="gramEnd"/>
      <w:r w:rsidR="00EA7D8F" w:rsidRPr="00103FD5">
        <w:rPr>
          <w:rFonts w:asciiTheme="minorHAnsi" w:hAnsiTheme="minorHAnsi"/>
          <w:lang w:val="en-US"/>
        </w:rPr>
        <w:t xml:space="preserve"> the admin data is isolated from general user data</w:t>
      </w:r>
      <w:r w:rsidR="003F0232" w:rsidRPr="00103FD5">
        <w:rPr>
          <w:rFonts w:asciiTheme="minorHAnsi" w:hAnsiTheme="minorHAnsi"/>
          <w:lang w:val="en-US"/>
        </w:rPr>
        <w:t xml:space="preserve"> for controlled data management.</w:t>
      </w:r>
    </w:p>
    <w:p w14:paraId="19CB0C67" w14:textId="1DDD4720" w:rsidR="005403C9" w:rsidRPr="00103FD5" w:rsidRDefault="005403C9" w:rsidP="00217D42">
      <w:pPr>
        <w:pStyle w:val="NormalWeb"/>
        <w:rPr>
          <w:rFonts w:asciiTheme="minorHAnsi" w:hAnsiTheme="minorHAnsi"/>
          <w:b/>
          <w:bCs/>
          <w:lang w:val="en-US"/>
        </w:rPr>
      </w:pPr>
      <w:r w:rsidRPr="00103FD5">
        <w:rPr>
          <w:rFonts w:asciiTheme="minorHAnsi" w:hAnsiTheme="minorHAnsi"/>
          <w:b/>
          <w:bCs/>
          <w:lang w:val="en-US"/>
        </w:rPr>
        <w:t>DATABASE:</w:t>
      </w:r>
    </w:p>
    <w:p w14:paraId="18DE943E" w14:textId="7BD54DC9" w:rsidR="001A7B0B" w:rsidRPr="00103FD5" w:rsidRDefault="003C4CDE" w:rsidP="00217D42">
      <w:pPr>
        <w:pStyle w:val="NormalWeb"/>
        <w:rPr>
          <w:rFonts w:asciiTheme="minorHAnsi" w:hAnsiTheme="minorHAnsi"/>
          <w:lang w:val="en-US"/>
        </w:rPr>
      </w:pPr>
      <w:r w:rsidRPr="00103FD5">
        <w:rPr>
          <w:rFonts w:asciiTheme="minorHAnsi" w:hAnsiTheme="minorHAnsi"/>
          <w:lang w:val="en-US"/>
        </w:rPr>
        <w:t xml:space="preserve">Based on the erd model and the schema </w:t>
      </w:r>
      <w:r w:rsidR="00EF0097" w:rsidRPr="00103FD5">
        <w:rPr>
          <w:rFonts w:asciiTheme="minorHAnsi" w:hAnsiTheme="minorHAnsi"/>
          <w:lang w:val="en-US"/>
        </w:rPr>
        <w:t xml:space="preserve">we created the database for the local championship using the </w:t>
      </w:r>
      <w:r w:rsidR="00E4076F" w:rsidRPr="00103FD5">
        <w:rPr>
          <w:rFonts w:asciiTheme="minorHAnsi" w:hAnsiTheme="minorHAnsi"/>
          <w:lang w:val="en-US"/>
        </w:rPr>
        <w:t>SQLite. Our database -</w:t>
      </w:r>
      <w:r w:rsidR="00A272F4" w:rsidRPr="00103FD5">
        <w:rPr>
          <w:rFonts w:asciiTheme="minorHAnsi" w:hAnsiTheme="minorHAnsi"/>
          <w:lang w:val="en-US"/>
        </w:rPr>
        <w:t>project2.db-</w:t>
      </w:r>
      <w:r w:rsidR="008B2667" w:rsidRPr="00103FD5">
        <w:rPr>
          <w:rFonts w:asciiTheme="minorHAnsi" w:hAnsiTheme="minorHAnsi"/>
          <w:lang w:val="en-US"/>
        </w:rPr>
        <w:t xml:space="preserve"> </w:t>
      </w:r>
      <w:r w:rsidR="00242193" w:rsidRPr="00103FD5">
        <w:rPr>
          <w:rFonts w:asciiTheme="minorHAnsi" w:hAnsiTheme="minorHAnsi"/>
          <w:lang w:val="en-US"/>
        </w:rPr>
        <w:t>serves as the backbone for our entire</w:t>
      </w:r>
      <w:r w:rsidR="0030524B" w:rsidRPr="00103FD5">
        <w:rPr>
          <w:rFonts w:asciiTheme="minorHAnsi" w:hAnsiTheme="minorHAnsi"/>
          <w:lang w:val="en-US"/>
        </w:rPr>
        <w:t xml:space="preserve"> web application because it </w:t>
      </w:r>
      <w:r w:rsidR="008B2667" w:rsidRPr="00103FD5">
        <w:rPr>
          <w:rFonts w:asciiTheme="minorHAnsi" w:hAnsiTheme="minorHAnsi"/>
          <w:lang w:val="en-US"/>
        </w:rPr>
        <w:t>stores data for teams, players, matches, coaches and admins.</w:t>
      </w:r>
      <w:r w:rsidR="00ED23DB" w:rsidRPr="00103FD5">
        <w:rPr>
          <w:rFonts w:asciiTheme="minorHAnsi" w:hAnsiTheme="minorHAnsi"/>
          <w:lang w:val="en-US"/>
        </w:rPr>
        <w:t xml:space="preserve"> The ‘playing_match</w:t>
      </w:r>
      <w:r w:rsidR="00B17804" w:rsidRPr="00103FD5">
        <w:rPr>
          <w:rFonts w:asciiTheme="minorHAnsi" w:hAnsiTheme="minorHAnsi"/>
          <w:lang w:val="en-US"/>
        </w:rPr>
        <w:t>’ table is used as an associative entity</w:t>
      </w:r>
      <w:r w:rsidR="00596556" w:rsidRPr="00103FD5">
        <w:rPr>
          <w:rFonts w:asciiTheme="minorHAnsi" w:hAnsiTheme="minorHAnsi"/>
          <w:lang w:val="en-US"/>
        </w:rPr>
        <w:t>,</w:t>
      </w:r>
      <w:r w:rsidR="00B17804" w:rsidRPr="00103FD5">
        <w:rPr>
          <w:rFonts w:asciiTheme="minorHAnsi" w:hAnsiTheme="minorHAnsi"/>
          <w:lang w:val="en-US"/>
        </w:rPr>
        <w:t xml:space="preserve"> linking home and guest teams in a match</w:t>
      </w:r>
      <w:r w:rsidR="00596556" w:rsidRPr="00103FD5">
        <w:rPr>
          <w:rFonts w:asciiTheme="minorHAnsi" w:hAnsiTheme="minorHAnsi"/>
          <w:lang w:val="en-US"/>
        </w:rPr>
        <w:t xml:space="preserve"> and recording scores</w:t>
      </w:r>
      <w:r w:rsidR="0029247A" w:rsidRPr="00103FD5">
        <w:rPr>
          <w:rFonts w:asciiTheme="minorHAnsi" w:hAnsiTheme="minorHAnsi"/>
          <w:lang w:val="en-US"/>
        </w:rPr>
        <w:t xml:space="preserve">. The </w:t>
      </w:r>
      <w:r w:rsidR="003904BA" w:rsidRPr="00103FD5">
        <w:rPr>
          <w:rFonts w:asciiTheme="minorHAnsi" w:hAnsiTheme="minorHAnsi"/>
          <w:lang w:val="en-US"/>
        </w:rPr>
        <w:t>‘</w:t>
      </w:r>
      <w:r w:rsidR="0029247A" w:rsidRPr="00103FD5">
        <w:rPr>
          <w:rFonts w:asciiTheme="minorHAnsi" w:hAnsiTheme="minorHAnsi"/>
          <w:lang w:val="en-US"/>
        </w:rPr>
        <w:t>participation</w:t>
      </w:r>
      <w:r w:rsidR="003904BA" w:rsidRPr="00103FD5">
        <w:rPr>
          <w:rFonts w:asciiTheme="minorHAnsi" w:hAnsiTheme="minorHAnsi"/>
          <w:lang w:val="en-US"/>
        </w:rPr>
        <w:t>’</w:t>
      </w:r>
      <w:r w:rsidR="0029247A" w:rsidRPr="00103FD5">
        <w:rPr>
          <w:rFonts w:asciiTheme="minorHAnsi" w:hAnsiTheme="minorHAnsi"/>
          <w:lang w:val="en-US"/>
        </w:rPr>
        <w:t xml:space="preserve"> table </w:t>
      </w:r>
      <w:r w:rsidR="001F2E6C" w:rsidRPr="00103FD5">
        <w:rPr>
          <w:rFonts w:asciiTheme="minorHAnsi" w:hAnsiTheme="minorHAnsi"/>
          <w:lang w:val="en-US"/>
        </w:rPr>
        <w:t xml:space="preserve">is a junction table that manages many-to-many relationships, </w:t>
      </w:r>
      <w:r w:rsidR="0029247A" w:rsidRPr="00103FD5">
        <w:rPr>
          <w:rFonts w:asciiTheme="minorHAnsi" w:hAnsiTheme="minorHAnsi"/>
          <w:lang w:val="en-US"/>
        </w:rPr>
        <w:t>tracks player</w:t>
      </w:r>
      <w:r w:rsidR="003904BA" w:rsidRPr="00103FD5">
        <w:rPr>
          <w:rFonts w:asciiTheme="minorHAnsi" w:hAnsiTheme="minorHAnsi"/>
          <w:lang w:val="en-US"/>
        </w:rPr>
        <w:t xml:space="preserve"> </w:t>
      </w:r>
      <w:r w:rsidR="0029247A" w:rsidRPr="00103FD5">
        <w:rPr>
          <w:rFonts w:asciiTheme="minorHAnsi" w:hAnsiTheme="minorHAnsi"/>
          <w:lang w:val="en-US"/>
        </w:rPr>
        <w:t>and coach invol</w:t>
      </w:r>
      <w:r w:rsidR="003904BA" w:rsidRPr="00103FD5">
        <w:rPr>
          <w:rFonts w:asciiTheme="minorHAnsi" w:hAnsiTheme="minorHAnsi"/>
          <w:lang w:val="en-US"/>
        </w:rPr>
        <w:t>ve</w:t>
      </w:r>
      <w:r w:rsidR="0029247A" w:rsidRPr="00103FD5">
        <w:rPr>
          <w:rFonts w:asciiTheme="minorHAnsi" w:hAnsiTheme="minorHAnsi"/>
          <w:lang w:val="en-US"/>
        </w:rPr>
        <w:t>ment in matches</w:t>
      </w:r>
      <w:r w:rsidR="003904BA" w:rsidRPr="00103FD5">
        <w:rPr>
          <w:rFonts w:asciiTheme="minorHAnsi" w:hAnsiTheme="minorHAnsi"/>
          <w:lang w:val="en-US"/>
        </w:rPr>
        <w:t xml:space="preserve">. All tables have </w:t>
      </w:r>
      <w:r w:rsidR="00C415B9" w:rsidRPr="00103FD5">
        <w:rPr>
          <w:rFonts w:asciiTheme="minorHAnsi" w:hAnsiTheme="minorHAnsi"/>
          <w:lang w:val="en-US"/>
        </w:rPr>
        <w:t xml:space="preserve">primary keys for unique identification </w:t>
      </w:r>
      <w:r w:rsidR="005C6B15" w:rsidRPr="00103FD5">
        <w:rPr>
          <w:rFonts w:asciiTheme="minorHAnsi" w:hAnsiTheme="minorHAnsi"/>
          <w:lang w:val="en-US"/>
        </w:rPr>
        <w:t>and the foreign keys link related entities.</w:t>
      </w:r>
      <w:r w:rsidR="006C717B" w:rsidRPr="00103FD5">
        <w:rPr>
          <w:rFonts w:asciiTheme="minorHAnsi" w:hAnsiTheme="minorHAnsi"/>
          <w:lang w:val="en-US"/>
        </w:rPr>
        <w:t xml:space="preserve"> The </w:t>
      </w:r>
      <w:r w:rsidR="007678C3" w:rsidRPr="00103FD5">
        <w:rPr>
          <w:rFonts w:asciiTheme="minorHAnsi" w:hAnsiTheme="minorHAnsi"/>
          <w:lang w:val="en-US"/>
        </w:rPr>
        <w:t>‘</w:t>
      </w:r>
      <w:r w:rsidR="006C717B" w:rsidRPr="00103FD5">
        <w:rPr>
          <w:rFonts w:asciiTheme="minorHAnsi" w:hAnsiTheme="minorHAnsi"/>
          <w:lang w:val="en-US"/>
        </w:rPr>
        <w:t>team_rankings</w:t>
      </w:r>
      <w:r w:rsidR="007678C3" w:rsidRPr="00103FD5">
        <w:rPr>
          <w:rFonts w:asciiTheme="minorHAnsi" w:hAnsiTheme="minorHAnsi"/>
          <w:lang w:val="en-US"/>
        </w:rPr>
        <w:t>’</w:t>
      </w:r>
      <w:r w:rsidR="006C717B" w:rsidRPr="00103FD5">
        <w:rPr>
          <w:rFonts w:asciiTheme="minorHAnsi" w:hAnsiTheme="minorHAnsi"/>
          <w:lang w:val="en-US"/>
        </w:rPr>
        <w:t xml:space="preserve"> SQL view dynamically calculates standings—using SQL’s GROUP BY and JOIN features—ensuring live data for the league table.</w:t>
      </w:r>
      <w:r w:rsidR="00811EF6" w:rsidRPr="00103FD5">
        <w:rPr>
          <w:rFonts w:asciiTheme="minorHAnsi" w:hAnsiTheme="minorHAnsi"/>
          <w:lang w:val="en-US"/>
        </w:rPr>
        <w:t xml:space="preserve"> </w:t>
      </w:r>
    </w:p>
    <w:p w14:paraId="78F7FEBD" w14:textId="63254D72" w:rsidR="005403C9" w:rsidRPr="00103FD5" w:rsidRDefault="005403C9" w:rsidP="00217D42">
      <w:pPr>
        <w:pStyle w:val="NormalWeb"/>
        <w:rPr>
          <w:rFonts w:asciiTheme="minorHAnsi" w:hAnsiTheme="minorHAnsi"/>
          <w:b/>
          <w:bCs/>
          <w:lang w:val="en-US"/>
        </w:rPr>
      </w:pPr>
      <w:r w:rsidRPr="00103FD5">
        <w:rPr>
          <w:rFonts w:asciiTheme="minorHAnsi" w:hAnsiTheme="minorHAnsi"/>
          <w:b/>
          <w:bCs/>
          <w:lang w:val="en-US"/>
        </w:rPr>
        <w:t>Fronted Imple</w:t>
      </w:r>
      <w:r w:rsidR="00B022F5" w:rsidRPr="00103FD5">
        <w:rPr>
          <w:rFonts w:asciiTheme="minorHAnsi" w:hAnsiTheme="minorHAnsi"/>
          <w:b/>
          <w:bCs/>
          <w:lang w:val="en-US"/>
        </w:rPr>
        <w:t>mentation:</w:t>
      </w:r>
    </w:p>
    <w:p w14:paraId="283A3EDD" w14:textId="77777777" w:rsidR="00B022F5" w:rsidRPr="00B022F5" w:rsidRDefault="00B022F5" w:rsidP="00B022F5">
      <w:pPr>
        <w:pStyle w:val="NormalWeb"/>
        <w:rPr>
          <w:rFonts w:asciiTheme="minorHAnsi" w:hAnsiTheme="minorHAnsi"/>
          <w:lang w:val="en-US"/>
        </w:rPr>
      </w:pPr>
      <w:r w:rsidRPr="00B022F5">
        <w:rPr>
          <w:rFonts w:asciiTheme="minorHAnsi" w:hAnsiTheme="minorHAnsi"/>
          <w:lang w:val="en-US"/>
        </w:rPr>
        <w:t xml:space="preserve">The frontend includes multiple HTML pages such as index.html, table.html, resultsFixtures.html, teamSearch.html, teams.html, statistics.html, and profile pages for </w:t>
      </w:r>
      <w:r w:rsidRPr="00B022F5">
        <w:rPr>
          <w:rFonts w:asciiTheme="minorHAnsi" w:hAnsiTheme="minorHAnsi"/>
          <w:lang w:val="en-US"/>
        </w:rPr>
        <w:lastRenderedPageBreak/>
        <w:t xml:space="preserve">players and coaches. Each page is designed for a clear and intuitive user experience, with </w:t>
      </w:r>
      <w:r w:rsidRPr="00B022F5">
        <w:rPr>
          <w:rFonts w:asciiTheme="minorHAnsi" w:hAnsiTheme="minorHAnsi"/>
          <w:b/>
          <w:bCs/>
          <w:lang w:val="en-US"/>
        </w:rPr>
        <w:t>CSS</w:t>
      </w:r>
      <w:r w:rsidRPr="00B022F5">
        <w:rPr>
          <w:rFonts w:asciiTheme="minorHAnsi" w:hAnsiTheme="minorHAnsi"/>
          <w:lang w:val="en-US"/>
        </w:rPr>
        <w:t xml:space="preserve"> ensuring consistent and responsive styling.</w:t>
      </w:r>
    </w:p>
    <w:p w14:paraId="5D8A7941" w14:textId="5BEACDAB" w:rsidR="00B022F5" w:rsidRPr="00103FD5" w:rsidRDefault="00B022F5" w:rsidP="00B022F5">
      <w:pPr>
        <w:pStyle w:val="NormalWeb"/>
        <w:rPr>
          <w:rFonts w:asciiTheme="minorHAnsi" w:hAnsiTheme="minorHAnsi"/>
          <w:lang w:val="en-US"/>
        </w:rPr>
      </w:pPr>
      <w:r w:rsidRPr="00B022F5">
        <w:rPr>
          <w:rFonts w:asciiTheme="minorHAnsi" w:hAnsiTheme="minorHAnsi"/>
          <w:lang w:val="en-US"/>
        </w:rPr>
        <w:t xml:space="preserve">Dynamic content is handled through </w:t>
      </w:r>
      <w:r w:rsidRPr="00103FD5">
        <w:rPr>
          <w:rFonts w:asciiTheme="minorHAnsi" w:hAnsiTheme="minorHAnsi"/>
          <w:lang w:val="en-US"/>
        </w:rPr>
        <w:t>‘</w:t>
      </w:r>
      <w:r w:rsidRPr="00B022F5">
        <w:rPr>
          <w:rFonts w:asciiTheme="minorHAnsi" w:hAnsiTheme="minorHAnsi"/>
          <w:lang w:val="en-US"/>
        </w:rPr>
        <w:t>JavaScript</w:t>
      </w:r>
      <w:r w:rsidRPr="00103FD5">
        <w:rPr>
          <w:rFonts w:asciiTheme="minorHAnsi" w:hAnsiTheme="minorHAnsi"/>
          <w:lang w:val="en-US"/>
        </w:rPr>
        <w:t>’</w:t>
      </w:r>
      <w:r w:rsidRPr="00B022F5">
        <w:rPr>
          <w:rFonts w:asciiTheme="minorHAnsi" w:hAnsiTheme="minorHAnsi"/>
          <w:lang w:val="en-US"/>
        </w:rPr>
        <w:t xml:space="preserve"> files (e.g., teams_views.js, players.js, matches.js), which use the </w:t>
      </w:r>
      <w:r w:rsidRPr="00103FD5">
        <w:rPr>
          <w:rFonts w:asciiTheme="minorHAnsi" w:hAnsiTheme="minorHAnsi"/>
          <w:lang w:val="en-US"/>
        </w:rPr>
        <w:t>‘</w:t>
      </w:r>
      <w:r w:rsidRPr="00B022F5">
        <w:rPr>
          <w:rFonts w:asciiTheme="minorHAnsi" w:hAnsiTheme="minorHAnsi"/>
          <w:lang w:val="en-US"/>
        </w:rPr>
        <w:t>Fetch API</w:t>
      </w:r>
      <w:r w:rsidRPr="00103FD5">
        <w:rPr>
          <w:rFonts w:asciiTheme="minorHAnsi" w:hAnsiTheme="minorHAnsi"/>
          <w:lang w:val="en-US"/>
        </w:rPr>
        <w:t>’</w:t>
      </w:r>
      <w:r w:rsidRPr="00B022F5">
        <w:rPr>
          <w:rFonts w:asciiTheme="minorHAnsi" w:hAnsiTheme="minorHAnsi"/>
          <w:lang w:val="en-US"/>
        </w:rPr>
        <w:t xml:space="preserve"> to retrieve data asynchronously from the backend APIs.</w:t>
      </w:r>
    </w:p>
    <w:p w14:paraId="77ED8CCD" w14:textId="45AA48D4" w:rsidR="00492289" w:rsidRPr="00103FD5" w:rsidRDefault="002C2888" w:rsidP="00B022F5">
      <w:pPr>
        <w:pStyle w:val="NormalWeb"/>
        <w:rPr>
          <w:rFonts w:asciiTheme="minorHAnsi" w:hAnsiTheme="minorHAnsi"/>
          <w:lang w:val="en-US"/>
        </w:rPr>
      </w:pPr>
      <w:r w:rsidRPr="00103FD5">
        <w:rPr>
          <w:rFonts w:asciiTheme="minorHAnsi" w:hAnsiTheme="minorHAnsi"/>
          <w:lang w:val="en-US"/>
        </w:rPr>
        <w:t xml:space="preserve">The index.html creates the welcoming </w:t>
      </w:r>
      <w:r w:rsidR="004E68BB" w:rsidRPr="00103FD5">
        <w:rPr>
          <w:rFonts w:asciiTheme="minorHAnsi" w:hAnsiTheme="minorHAnsi"/>
          <w:lang w:val="en-US"/>
        </w:rPr>
        <w:t xml:space="preserve">landing </w:t>
      </w:r>
      <w:r w:rsidRPr="00103FD5">
        <w:rPr>
          <w:rFonts w:asciiTheme="minorHAnsi" w:hAnsiTheme="minorHAnsi"/>
          <w:lang w:val="en-US"/>
        </w:rPr>
        <w:t xml:space="preserve">page </w:t>
      </w:r>
      <w:r w:rsidR="004E68BB" w:rsidRPr="00103FD5">
        <w:rPr>
          <w:rFonts w:asciiTheme="minorHAnsi" w:hAnsiTheme="minorHAnsi"/>
          <w:lang w:val="en-US"/>
        </w:rPr>
        <w:t>that introduces the platform</w:t>
      </w:r>
      <w:r w:rsidR="00AF0948" w:rsidRPr="00103FD5">
        <w:rPr>
          <w:rFonts w:asciiTheme="minorHAnsi" w:hAnsiTheme="minorHAnsi"/>
          <w:lang w:val="en-US"/>
        </w:rPr>
        <w:t>. Some key features inc</w:t>
      </w:r>
      <w:r w:rsidR="005475B5" w:rsidRPr="00103FD5">
        <w:rPr>
          <w:rFonts w:asciiTheme="minorHAnsi" w:hAnsiTheme="minorHAnsi"/>
          <w:lang w:val="en-US"/>
        </w:rPr>
        <w:t>l</w:t>
      </w:r>
      <w:r w:rsidR="00AF0948" w:rsidRPr="00103FD5">
        <w:rPr>
          <w:rFonts w:asciiTheme="minorHAnsi" w:hAnsiTheme="minorHAnsi"/>
          <w:lang w:val="en-US"/>
        </w:rPr>
        <w:t>u</w:t>
      </w:r>
      <w:r w:rsidR="005475B5" w:rsidRPr="00103FD5">
        <w:rPr>
          <w:rFonts w:asciiTheme="minorHAnsi" w:hAnsiTheme="minorHAnsi"/>
          <w:lang w:val="en-US"/>
        </w:rPr>
        <w:t>d</w:t>
      </w:r>
      <w:r w:rsidR="00AF0948" w:rsidRPr="00103FD5">
        <w:rPr>
          <w:rFonts w:asciiTheme="minorHAnsi" w:hAnsiTheme="minorHAnsi"/>
          <w:lang w:val="en-US"/>
        </w:rPr>
        <w:t xml:space="preserve">e the Navbar with links to major sections such as </w:t>
      </w:r>
      <w:proofErr w:type="gramStart"/>
      <w:r w:rsidR="005475B5" w:rsidRPr="00103FD5">
        <w:rPr>
          <w:rFonts w:asciiTheme="minorHAnsi" w:hAnsiTheme="minorHAnsi"/>
          <w:lang w:val="en-US"/>
        </w:rPr>
        <w:t>Table,Result</w:t>
      </w:r>
      <w:proofErr w:type="gramEnd"/>
      <w:r w:rsidR="005475B5" w:rsidRPr="00103FD5">
        <w:rPr>
          <w:rFonts w:asciiTheme="minorHAnsi" w:hAnsiTheme="minorHAnsi"/>
          <w:lang w:val="en-US"/>
        </w:rPr>
        <w:t xml:space="preserve">/Fixtures,Teams and Statistics. We also have </w:t>
      </w:r>
      <w:r w:rsidR="00287CF6" w:rsidRPr="00103FD5">
        <w:rPr>
          <w:rFonts w:asciiTheme="minorHAnsi" w:hAnsiTheme="minorHAnsi"/>
          <w:lang w:val="en-US"/>
        </w:rPr>
        <w:t xml:space="preserve">implemented a Hero section with a welcoming message </w:t>
      </w:r>
      <w:r w:rsidR="00A764DB" w:rsidRPr="00103FD5">
        <w:rPr>
          <w:rFonts w:asciiTheme="minorHAnsi" w:hAnsiTheme="minorHAnsi"/>
          <w:lang w:val="en-US"/>
        </w:rPr>
        <w:t xml:space="preserve">and we have dynamic list of </w:t>
      </w:r>
      <w:r w:rsidR="00A764DB" w:rsidRPr="00103FD5">
        <w:rPr>
          <w:rFonts w:asciiTheme="minorHAnsi" w:hAnsiTheme="minorHAnsi"/>
          <w:b/>
          <w:bCs/>
          <w:lang w:val="en-US"/>
        </w:rPr>
        <w:t xml:space="preserve">top </w:t>
      </w:r>
      <w:r w:rsidR="00A764DB" w:rsidRPr="00103FD5">
        <w:rPr>
          <w:rFonts w:asciiTheme="minorHAnsi" w:hAnsiTheme="minorHAnsi"/>
          <w:lang w:val="en-US"/>
        </w:rPr>
        <w:t>scorers using an AJAX fetch to /api/statistics.</w:t>
      </w:r>
    </w:p>
    <w:p w14:paraId="39625EE9" w14:textId="6932E45E" w:rsidR="00FC323C" w:rsidRPr="00103FD5" w:rsidRDefault="00FC323C" w:rsidP="00B022F5">
      <w:pPr>
        <w:pStyle w:val="NormalWeb"/>
        <w:rPr>
          <w:rFonts w:asciiTheme="minorHAnsi" w:hAnsiTheme="minorHAnsi"/>
          <w:lang w:val="en-US"/>
        </w:rPr>
      </w:pPr>
      <w:r w:rsidRPr="00103FD5">
        <w:rPr>
          <w:rFonts w:asciiTheme="minorHAnsi" w:hAnsiTheme="minorHAnsi"/>
          <w:lang w:val="en-US"/>
        </w:rPr>
        <w:t xml:space="preserve">The table.html displays </w:t>
      </w:r>
      <w:r w:rsidR="00FC4657" w:rsidRPr="00103FD5">
        <w:rPr>
          <w:rFonts w:asciiTheme="minorHAnsi" w:hAnsiTheme="minorHAnsi"/>
          <w:lang w:val="en-US"/>
        </w:rPr>
        <w:t>the current league table standings. It ranks teams by points, with color coding</w:t>
      </w:r>
      <w:r w:rsidR="001009A1" w:rsidRPr="00103FD5">
        <w:rPr>
          <w:rFonts w:asciiTheme="minorHAnsi" w:hAnsiTheme="minorHAnsi"/>
          <w:lang w:val="en-US"/>
        </w:rPr>
        <w:t xml:space="preserve"> for top 4 and bottom 3</w:t>
      </w:r>
      <w:r w:rsidR="005E238D" w:rsidRPr="00103FD5">
        <w:rPr>
          <w:rFonts w:asciiTheme="minorHAnsi" w:hAnsiTheme="minorHAnsi"/>
          <w:lang w:val="en-US"/>
        </w:rPr>
        <w:t xml:space="preserve">, its rows are dynamically </w:t>
      </w:r>
      <w:r w:rsidR="00444C9E" w:rsidRPr="00103FD5">
        <w:rPr>
          <w:rFonts w:asciiTheme="minorHAnsi" w:hAnsiTheme="minorHAnsi"/>
          <w:lang w:val="en-US"/>
        </w:rPr>
        <w:t>generated and updated based on the latest standings</w:t>
      </w:r>
      <w:r w:rsidR="005E238D" w:rsidRPr="00103FD5">
        <w:rPr>
          <w:rFonts w:asciiTheme="minorHAnsi" w:hAnsiTheme="minorHAnsi"/>
          <w:lang w:val="en-US"/>
        </w:rPr>
        <w:t xml:space="preserve"> </w:t>
      </w:r>
      <w:r w:rsidR="009247F3" w:rsidRPr="00103FD5">
        <w:rPr>
          <w:rFonts w:asciiTheme="minorHAnsi" w:hAnsiTheme="minorHAnsi"/>
          <w:lang w:val="en-US"/>
        </w:rPr>
        <w:t>/api/rankings</w:t>
      </w:r>
      <w:r w:rsidR="00FF015C" w:rsidRPr="00103FD5">
        <w:rPr>
          <w:rFonts w:asciiTheme="minorHAnsi" w:hAnsiTheme="minorHAnsi"/>
          <w:lang w:val="en-US"/>
        </w:rPr>
        <w:t>. The teams displayed are linkes to their respective teams.html profile</w:t>
      </w:r>
      <w:r w:rsidR="00271341" w:rsidRPr="00103FD5">
        <w:rPr>
          <w:rFonts w:asciiTheme="minorHAnsi" w:hAnsiTheme="minorHAnsi"/>
          <w:lang w:val="en-US"/>
        </w:rPr>
        <w:t>.</w:t>
      </w:r>
    </w:p>
    <w:p w14:paraId="3F2B1FA1" w14:textId="3F98DDBC" w:rsidR="00271341" w:rsidRPr="00103FD5" w:rsidRDefault="00271341" w:rsidP="00B022F5">
      <w:pPr>
        <w:pStyle w:val="NormalWeb"/>
        <w:rPr>
          <w:rFonts w:asciiTheme="minorHAnsi" w:hAnsiTheme="minorHAnsi"/>
          <w:lang w:val="en-US"/>
        </w:rPr>
      </w:pPr>
      <w:r w:rsidRPr="00103FD5">
        <w:rPr>
          <w:rFonts w:asciiTheme="minorHAnsi" w:hAnsiTheme="minorHAnsi"/>
          <w:lang w:val="en-US"/>
        </w:rPr>
        <w:t xml:space="preserve">The resultFixtures.html </w:t>
      </w:r>
      <w:r w:rsidR="00B23411" w:rsidRPr="00103FD5">
        <w:rPr>
          <w:rFonts w:asciiTheme="minorHAnsi" w:hAnsiTheme="minorHAnsi"/>
          <w:lang w:val="en-US"/>
        </w:rPr>
        <w:t xml:space="preserve">display </w:t>
      </w:r>
      <w:r w:rsidR="00CD2D82" w:rsidRPr="00103FD5">
        <w:rPr>
          <w:rFonts w:asciiTheme="minorHAnsi" w:hAnsiTheme="minorHAnsi"/>
          <w:lang w:val="en-US"/>
        </w:rPr>
        <w:t>upcoming and past match fixtures. The Date picker allows users to view matches for specific dates</w:t>
      </w:r>
      <w:r w:rsidR="00B84FBF" w:rsidRPr="00103FD5">
        <w:rPr>
          <w:rFonts w:asciiTheme="minorHAnsi" w:hAnsiTheme="minorHAnsi"/>
          <w:lang w:val="en-US"/>
        </w:rPr>
        <w:t>, a</w:t>
      </w:r>
      <w:r w:rsidR="00F6283C" w:rsidRPr="00103FD5">
        <w:rPr>
          <w:rFonts w:asciiTheme="minorHAnsi" w:hAnsiTheme="minorHAnsi"/>
          <w:lang w:val="en-US"/>
        </w:rPr>
        <w:t xml:space="preserve">nd if they select the first day of each </w:t>
      </w:r>
      <w:proofErr w:type="gramStart"/>
      <w:r w:rsidR="0007573F" w:rsidRPr="00103FD5">
        <w:rPr>
          <w:rFonts w:asciiTheme="minorHAnsi" w:hAnsiTheme="minorHAnsi"/>
          <w:lang w:val="en-US"/>
        </w:rPr>
        <w:t>month</w:t>
      </w:r>
      <w:proofErr w:type="gramEnd"/>
      <w:r w:rsidR="0007573F" w:rsidRPr="00103FD5">
        <w:rPr>
          <w:rFonts w:asciiTheme="minorHAnsi" w:hAnsiTheme="minorHAnsi"/>
          <w:lang w:val="en-US"/>
        </w:rPr>
        <w:t xml:space="preserve"> they can see all the scheduled matches of the month.</w:t>
      </w:r>
      <w:r w:rsidR="00B84FBF" w:rsidRPr="00103FD5">
        <w:rPr>
          <w:rFonts w:asciiTheme="minorHAnsi" w:hAnsiTheme="minorHAnsi"/>
          <w:lang w:val="en-US"/>
        </w:rPr>
        <w:t xml:space="preserve"> It fetches matches data based on the selected date (/api/</w:t>
      </w:r>
      <w:proofErr w:type="gramStart"/>
      <w:r w:rsidR="00B84FBF" w:rsidRPr="00103FD5">
        <w:rPr>
          <w:rFonts w:asciiTheme="minorHAnsi" w:hAnsiTheme="minorHAnsi"/>
          <w:lang w:val="en-US"/>
        </w:rPr>
        <w:t>matches?date</w:t>
      </w:r>
      <w:proofErr w:type="gramEnd"/>
      <w:r w:rsidR="00B84FBF" w:rsidRPr="00103FD5">
        <w:rPr>
          <w:rFonts w:asciiTheme="minorHAnsi" w:hAnsiTheme="minorHAnsi"/>
          <w:lang w:val="en-US"/>
        </w:rPr>
        <w:t>).</w:t>
      </w:r>
    </w:p>
    <w:p w14:paraId="5D72DA44" w14:textId="066B60D7" w:rsidR="00E13726" w:rsidRPr="00103FD5" w:rsidRDefault="00E13726" w:rsidP="00B022F5">
      <w:pPr>
        <w:pStyle w:val="NormalWeb"/>
        <w:rPr>
          <w:rFonts w:asciiTheme="minorHAnsi" w:hAnsiTheme="minorHAnsi"/>
          <w:lang w:val="en-US"/>
        </w:rPr>
      </w:pPr>
      <w:r w:rsidRPr="00103FD5">
        <w:rPr>
          <w:rFonts w:asciiTheme="minorHAnsi" w:hAnsiTheme="minorHAnsi"/>
          <w:lang w:val="en-US"/>
        </w:rPr>
        <w:t>The teamSearch.html allows users to search for and view teams dynamically</w:t>
      </w:r>
      <w:r w:rsidR="007B1730" w:rsidRPr="00103FD5">
        <w:rPr>
          <w:rFonts w:asciiTheme="minorHAnsi" w:hAnsiTheme="minorHAnsi"/>
          <w:lang w:val="en-US"/>
        </w:rPr>
        <w:t xml:space="preserve">. The search input filters team logos dynamically as users type and each </w:t>
      </w:r>
      <w:r w:rsidR="00147D07" w:rsidRPr="00103FD5">
        <w:rPr>
          <w:rFonts w:asciiTheme="minorHAnsi" w:hAnsiTheme="minorHAnsi"/>
          <w:lang w:val="en-US"/>
        </w:rPr>
        <w:t xml:space="preserve">team logo is linked to a detailed page-teams.html-using the </w:t>
      </w:r>
      <w:proofErr w:type="gramStart"/>
      <w:r w:rsidR="00147D07" w:rsidRPr="00103FD5">
        <w:rPr>
          <w:rFonts w:asciiTheme="minorHAnsi" w:hAnsiTheme="minorHAnsi"/>
          <w:lang w:val="en-US"/>
        </w:rPr>
        <w:t>team</w:t>
      </w:r>
      <w:proofErr w:type="gramEnd"/>
      <w:r w:rsidR="00147D07" w:rsidRPr="00103FD5">
        <w:rPr>
          <w:rFonts w:asciiTheme="minorHAnsi" w:hAnsiTheme="minorHAnsi"/>
          <w:lang w:val="en-US"/>
        </w:rPr>
        <w:t xml:space="preserve"> name as a query parameter. On the dynamic aspects </w:t>
      </w:r>
      <w:r w:rsidR="00033B5B" w:rsidRPr="00103FD5">
        <w:rPr>
          <w:rFonts w:asciiTheme="minorHAnsi" w:hAnsiTheme="minorHAnsi"/>
          <w:lang w:val="en-US"/>
        </w:rPr>
        <w:t>the page</w:t>
      </w:r>
      <w:r w:rsidR="00D431B3" w:rsidRPr="00103FD5">
        <w:rPr>
          <w:rFonts w:asciiTheme="minorHAnsi" w:hAnsiTheme="minorHAnsi"/>
          <w:lang w:val="en-US"/>
        </w:rPr>
        <w:t xml:space="preserve"> </w:t>
      </w:r>
      <w:r w:rsidR="00033B5B" w:rsidRPr="00103FD5">
        <w:rPr>
          <w:rFonts w:asciiTheme="minorHAnsi" w:hAnsiTheme="minorHAnsi"/>
          <w:lang w:val="en-US"/>
        </w:rPr>
        <w:t>loads all teams from the /api/teams endpoint</w:t>
      </w:r>
      <w:r w:rsidR="003B7258" w:rsidRPr="00103FD5">
        <w:rPr>
          <w:rFonts w:asciiTheme="minorHAnsi" w:hAnsiTheme="minorHAnsi"/>
          <w:lang w:val="en-US"/>
        </w:rPr>
        <w:t xml:space="preserve"> and the live search via input events hides or shows logos </w:t>
      </w:r>
      <w:proofErr w:type="gramStart"/>
      <w:r w:rsidR="003B7258" w:rsidRPr="00103FD5">
        <w:rPr>
          <w:rFonts w:asciiTheme="minorHAnsi" w:hAnsiTheme="minorHAnsi"/>
          <w:lang w:val="en-US"/>
        </w:rPr>
        <w:t>accordingly</w:t>
      </w:r>
      <w:r w:rsidR="008E2494" w:rsidRPr="00103FD5">
        <w:rPr>
          <w:rFonts w:asciiTheme="minorHAnsi" w:hAnsiTheme="minorHAnsi"/>
          <w:lang w:val="en-US"/>
        </w:rPr>
        <w:t xml:space="preserve"> .When</w:t>
      </w:r>
      <w:proofErr w:type="gramEnd"/>
      <w:r w:rsidR="008E2494" w:rsidRPr="00103FD5">
        <w:rPr>
          <w:rFonts w:asciiTheme="minorHAnsi" w:hAnsiTheme="minorHAnsi"/>
          <w:lang w:val="en-US"/>
        </w:rPr>
        <w:t xml:space="preserve"> the user presses the enter is direct</w:t>
      </w:r>
      <w:r w:rsidR="00537CD0" w:rsidRPr="00103FD5">
        <w:rPr>
          <w:rFonts w:asciiTheme="minorHAnsi" w:hAnsiTheme="minorHAnsi"/>
          <w:lang w:val="en-US"/>
        </w:rPr>
        <w:t>ly navigated to the team’s page.</w:t>
      </w:r>
    </w:p>
    <w:p w14:paraId="182B4648" w14:textId="32E0AEF7" w:rsidR="00537CD0" w:rsidRPr="00103FD5" w:rsidRDefault="00537CD0" w:rsidP="00B022F5">
      <w:pPr>
        <w:pStyle w:val="NormalWeb"/>
        <w:rPr>
          <w:rFonts w:asciiTheme="minorHAnsi" w:hAnsiTheme="minorHAnsi"/>
          <w:lang w:val="en-US"/>
        </w:rPr>
      </w:pPr>
      <w:r w:rsidRPr="00103FD5">
        <w:rPr>
          <w:rFonts w:asciiTheme="minorHAnsi" w:hAnsiTheme="minorHAnsi"/>
          <w:lang w:val="en-US"/>
        </w:rPr>
        <w:t xml:space="preserve">The teams.html </w:t>
      </w:r>
      <w:r w:rsidR="00D84D7F" w:rsidRPr="00103FD5">
        <w:rPr>
          <w:rFonts w:asciiTheme="minorHAnsi" w:hAnsiTheme="minorHAnsi"/>
          <w:lang w:val="en-US"/>
        </w:rPr>
        <w:t>displays detailed</w:t>
      </w:r>
      <w:r w:rsidR="00116131" w:rsidRPr="00103FD5">
        <w:rPr>
          <w:rFonts w:asciiTheme="minorHAnsi" w:hAnsiTheme="minorHAnsi"/>
          <w:lang w:val="en-US"/>
        </w:rPr>
        <w:t xml:space="preserve"> information for a specific team</w:t>
      </w:r>
      <w:r w:rsidR="00CC2C8B" w:rsidRPr="00103FD5">
        <w:rPr>
          <w:rFonts w:asciiTheme="minorHAnsi" w:hAnsiTheme="minorHAnsi"/>
          <w:lang w:val="en-US"/>
        </w:rPr>
        <w:t xml:space="preserve">. It uses the URL query parameters to identify the team and them shows the </w:t>
      </w:r>
      <w:proofErr w:type="gramStart"/>
      <w:r w:rsidR="00121D48" w:rsidRPr="00103FD5">
        <w:rPr>
          <w:rFonts w:asciiTheme="minorHAnsi" w:hAnsiTheme="minorHAnsi"/>
          <w:lang w:val="en-US"/>
        </w:rPr>
        <w:t>team</w:t>
      </w:r>
      <w:proofErr w:type="gramEnd"/>
      <w:r w:rsidR="00121D48" w:rsidRPr="00103FD5">
        <w:rPr>
          <w:rFonts w:asciiTheme="minorHAnsi" w:hAnsiTheme="minorHAnsi"/>
          <w:lang w:val="en-US"/>
        </w:rPr>
        <w:t xml:space="preserve"> name, logo, home field, and number of players. </w:t>
      </w:r>
      <w:r w:rsidR="00115F7D" w:rsidRPr="00103FD5">
        <w:rPr>
          <w:rFonts w:asciiTheme="minorHAnsi" w:hAnsiTheme="minorHAnsi"/>
          <w:lang w:val="en-US"/>
        </w:rPr>
        <w:t>It fetches team data, players, and coaches from respective API endpoints</w:t>
      </w:r>
      <w:r w:rsidR="008717E3" w:rsidRPr="00103FD5">
        <w:rPr>
          <w:rFonts w:asciiTheme="minorHAnsi" w:hAnsiTheme="minorHAnsi"/>
          <w:lang w:val="en-US"/>
        </w:rPr>
        <w:t xml:space="preserve"> lincing to each player and coaching staff profile.</w:t>
      </w:r>
    </w:p>
    <w:p w14:paraId="6CE71B31" w14:textId="053594A6" w:rsidR="005F1D0A" w:rsidRPr="00103FD5" w:rsidRDefault="008717E3" w:rsidP="005F1D0A">
      <w:pPr>
        <w:pStyle w:val="NormalWeb"/>
        <w:rPr>
          <w:rFonts w:asciiTheme="minorHAnsi" w:hAnsiTheme="minorHAnsi"/>
          <w:lang w:val="en-US"/>
        </w:rPr>
      </w:pPr>
      <w:r w:rsidRPr="00103FD5">
        <w:rPr>
          <w:rFonts w:asciiTheme="minorHAnsi" w:hAnsiTheme="minorHAnsi"/>
          <w:lang w:val="en-US"/>
        </w:rPr>
        <w:t xml:space="preserve">The player.html </w:t>
      </w:r>
      <w:r w:rsidR="0048734A" w:rsidRPr="00103FD5">
        <w:rPr>
          <w:rFonts w:asciiTheme="minorHAnsi" w:hAnsiTheme="minorHAnsi"/>
          <w:lang w:val="en-US"/>
        </w:rPr>
        <w:t>displays detailed information about a specific player.</w:t>
      </w:r>
      <w:r w:rsidR="005F1D0A" w:rsidRPr="00103FD5">
        <w:rPr>
          <w:rFonts w:asciiTheme="minorHAnsi" w:hAnsiTheme="minorHAnsi"/>
          <w:lang w:val="en-US"/>
        </w:rPr>
        <w:t xml:space="preserve"> It fetches player data based on URL parameters (player ID) and p</w:t>
      </w:r>
      <w:r w:rsidR="005F1D0A" w:rsidRPr="005F1D0A">
        <w:rPr>
          <w:rFonts w:asciiTheme="minorHAnsi" w:hAnsiTheme="minorHAnsi"/>
          <w:lang w:val="en-US"/>
        </w:rPr>
        <w:t>rovides fallback text if data is missing or there’s an error.</w:t>
      </w:r>
      <w:r w:rsidR="00A60547" w:rsidRPr="00103FD5">
        <w:rPr>
          <w:rFonts w:asciiTheme="minorHAnsi" w:hAnsiTheme="minorHAnsi"/>
          <w:lang w:val="en-US"/>
        </w:rPr>
        <w:t xml:space="preserve"> This is also the way the coach.html works about the coaching </w:t>
      </w:r>
      <w:r w:rsidR="009F61EA" w:rsidRPr="00103FD5">
        <w:rPr>
          <w:rFonts w:asciiTheme="minorHAnsi" w:hAnsiTheme="minorHAnsi"/>
          <w:lang w:val="en-US"/>
        </w:rPr>
        <w:t>staff.</w:t>
      </w:r>
    </w:p>
    <w:p w14:paraId="1E401696" w14:textId="05EECFFA" w:rsidR="009F61EA" w:rsidRPr="00103FD5" w:rsidRDefault="009F61EA" w:rsidP="005F1D0A">
      <w:pPr>
        <w:pStyle w:val="NormalWeb"/>
        <w:rPr>
          <w:rFonts w:asciiTheme="minorHAnsi" w:hAnsiTheme="minorHAnsi"/>
          <w:lang w:val="en-US"/>
        </w:rPr>
      </w:pPr>
      <w:r w:rsidRPr="00103FD5">
        <w:rPr>
          <w:rFonts w:asciiTheme="minorHAnsi" w:hAnsiTheme="minorHAnsi"/>
          <w:lang w:val="en-US"/>
        </w:rPr>
        <w:t xml:space="preserve">The statistics.html </w:t>
      </w:r>
      <w:r w:rsidR="0016473E" w:rsidRPr="00103FD5">
        <w:rPr>
          <w:rFonts w:asciiTheme="minorHAnsi" w:hAnsiTheme="minorHAnsi"/>
          <w:lang w:val="en-US"/>
        </w:rPr>
        <w:t>visualizes the league’s statistics with interactive charts</w:t>
      </w:r>
      <w:r w:rsidR="00E17251" w:rsidRPr="00103FD5">
        <w:rPr>
          <w:rFonts w:asciiTheme="minorHAnsi" w:hAnsiTheme="minorHAnsi"/>
          <w:lang w:val="en-US"/>
        </w:rPr>
        <w:t xml:space="preserve">. The buttons allow users to view different statistics like top </w:t>
      </w:r>
      <w:proofErr w:type="gramStart"/>
      <w:r w:rsidR="00E17251" w:rsidRPr="00103FD5">
        <w:rPr>
          <w:rFonts w:asciiTheme="minorHAnsi" w:hAnsiTheme="minorHAnsi"/>
          <w:lang w:val="en-US"/>
        </w:rPr>
        <w:t>scorers ,</w:t>
      </w:r>
      <w:proofErr w:type="gramEnd"/>
      <w:r w:rsidR="00E17251" w:rsidRPr="00103FD5">
        <w:rPr>
          <w:rFonts w:asciiTheme="minorHAnsi" w:hAnsiTheme="minorHAnsi"/>
          <w:lang w:val="en-US"/>
        </w:rPr>
        <w:t xml:space="preserve"> best defense</w:t>
      </w:r>
      <w:r w:rsidR="00D25FCF" w:rsidRPr="00103FD5">
        <w:rPr>
          <w:rFonts w:asciiTheme="minorHAnsi" w:hAnsiTheme="minorHAnsi"/>
          <w:lang w:val="en-US"/>
        </w:rPr>
        <w:t xml:space="preserve"> and average goals. It uses Chart.js</w:t>
      </w:r>
      <w:ins w:id="0" w:author="Microsoft Word" w:date="2025-05-28T20:06:00Z">
        <w:r w:rsidR="00D25FCF" w:rsidRPr="00103FD5">
          <w:rPr>
            <w:rFonts w:asciiTheme="minorHAnsi" w:hAnsiTheme="minorHAnsi"/>
            <w:lang w:val="en-US"/>
          </w:rPr>
          <w:t xml:space="preserve"> </w:t>
        </w:r>
      </w:ins>
    </w:p>
    <w:p w14:paraId="5537916C" w14:textId="30A8FF75" w:rsidR="00865A39" w:rsidRPr="00103FD5" w:rsidRDefault="00865A39" w:rsidP="005F1D0A">
      <w:pPr>
        <w:pStyle w:val="NormalWeb"/>
        <w:rPr>
          <w:rFonts w:asciiTheme="minorHAnsi" w:hAnsiTheme="minorHAnsi"/>
          <w:lang w:val="en-US"/>
        </w:rPr>
      </w:pPr>
      <w:r w:rsidRPr="00103FD5">
        <w:rPr>
          <w:rFonts w:asciiTheme="minorHAnsi" w:hAnsiTheme="minorHAnsi"/>
          <w:lang w:val="en-US"/>
        </w:rPr>
        <w:t>The style.css</w:t>
      </w:r>
      <w:r w:rsidR="001E5817" w:rsidRPr="00103FD5">
        <w:rPr>
          <w:rFonts w:asciiTheme="minorHAnsi" w:hAnsiTheme="minorHAnsi"/>
          <w:lang w:val="en-US"/>
        </w:rPr>
        <w:t xml:space="preserve"> inifies the stylesheet for the entire application. It provide a consiste</w:t>
      </w:r>
      <w:r w:rsidR="00B64332" w:rsidRPr="00103FD5">
        <w:rPr>
          <w:rFonts w:asciiTheme="minorHAnsi" w:hAnsiTheme="minorHAnsi"/>
          <w:lang w:val="en-US"/>
        </w:rPr>
        <w:t xml:space="preserve">nt styling for navbar, </w:t>
      </w:r>
      <w:proofErr w:type="gramStart"/>
      <w:r w:rsidR="00B64332" w:rsidRPr="00103FD5">
        <w:rPr>
          <w:rFonts w:asciiTheme="minorHAnsi" w:hAnsiTheme="minorHAnsi"/>
          <w:lang w:val="en-US"/>
        </w:rPr>
        <w:t>tables,cards</w:t>
      </w:r>
      <w:proofErr w:type="gramEnd"/>
      <w:r w:rsidR="00B64332" w:rsidRPr="00103FD5">
        <w:rPr>
          <w:rFonts w:asciiTheme="minorHAnsi" w:hAnsiTheme="minorHAnsi"/>
          <w:lang w:val="en-US"/>
        </w:rPr>
        <w:t xml:space="preserve"> and sections, responsive adjustments for smaller screens</w:t>
      </w:r>
      <w:r w:rsidR="005015F9" w:rsidRPr="00103FD5">
        <w:rPr>
          <w:rFonts w:asciiTheme="minorHAnsi" w:hAnsiTheme="minorHAnsi"/>
          <w:lang w:val="en-US"/>
        </w:rPr>
        <w:t xml:space="preserve"> and clear visual distinctions.</w:t>
      </w:r>
    </w:p>
    <w:p w14:paraId="3128F116" w14:textId="480ADF6E" w:rsidR="00266EC0" w:rsidRPr="00103FD5" w:rsidRDefault="00F120B2" w:rsidP="00266EC0">
      <w:pPr>
        <w:pStyle w:val="NormalWeb"/>
        <w:rPr>
          <w:rFonts w:asciiTheme="minorHAnsi" w:hAnsiTheme="minorHAnsi"/>
          <w:lang w:val="en-US"/>
        </w:rPr>
      </w:pPr>
      <w:proofErr w:type="gramStart"/>
      <w:r w:rsidRPr="00103FD5">
        <w:rPr>
          <w:rFonts w:asciiTheme="minorHAnsi" w:hAnsiTheme="minorHAnsi"/>
          <w:lang w:val="en-US"/>
        </w:rPr>
        <w:t>Overall</w:t>
      </w:r>
      <w:proofErr w:type="gramEnd"/>
      <w:r w:rsidRPr="00103FD5">
        <w:rPr>
          <w:rFonts w:asciiTheme="minorHAnsi" w:hAnsiTheme="minorHAnsi"/>
          <w:lang w:val="en-US"/>
        </w:rPr>
        <w:t xml:space="preserve"> </w:t>
      </w:r>
      <w:r w:rsidR="00967117" w:rsidRPr="00103FD5">
        <w:rPr>
          <w:rFonts w:asciiTheme="minorHAnsi" w:hAnsiTheme="minorHAnsi"/>
          <w:lang w:val="en-US"/>
        </w:rPr>
        <w:t>each page uses the Fetch API to retrieve data from backend API endpoints (/api/teams, /api/players, /api/rankings, etc.) and the a</w:t>
      </w:r>
      <w:r w:rsidR="00967117" w:rsidRPr="00967117">
        <w:rPr>
          <w:rFonts w:asciiTheme="minorHAnsi" w:hAnsiTheme="minorHAnsi"/>
          <w:lang w:val="en-US"/>
        </w:rPr>
        <w:t xml:space="preserve">synchronous requests allow data to </w:t>
      </w:r>
      <w:r w:rsidR="00967117" w:rsidRPr="00967117">
        <w:rPr>
          <w:rFonts w:asciiTheme="minorHAnsi" w:hAnsiTheme="minorHAnsi"/>
          <w:lang w:val="en-US"/>
        </w:rPr>
        <w:lastRenderedPageBreak/>
        <w:t>be loaded and updated in real-time without page reloads.</w:t>
      </w:r>
      <w:r w:rsidR="00266EC0" w:rsidRPr="00103FD5">
        <w:rPr>
          <w:rFonts w:asciiTheme="minorHAnsi" w:hAnsiTheme="minorHAnsi"/>
          <w:lang w:val="en-US"/>
        </w:rPr>
        <w:t xml:space="preserve"> As far as the DOM Manipulation is concerned </w:t>
      </w:r>
      <w:r w:rsidR="00266EC0" w:rsidRPr="00266EC0">
        <w:rPr>
          <w:rFonts w:asciiTheme="minorHAnsi" w:hAnsiTheme="minorHAnsi"/>
          <w:lang w:val="en-US"/>
        </w:rPr>
        <w:t>JavaScript dynamically updates the HTML content based on fetched data, ensuring a fluid and interactive experience</w:t>
      </w:r>
      <w:r w:rsidR="00266EC0" w:rsidRPr="00103FD5">
        <w:rPr>
          <w:rFonts w:asciiTheme="minorHAnsi" w:hAnsiTheme="minorHAnsi"/>
          <w:lang w:val="en-US"/>
        </w:rPr>
        <w:t xml:space="preserve">. </w:t>
      </w:r>
      <w:r w:rsidR="00266EC0" w:rsidRPr="00266EC0">
        <w:rPr>
          <w:rFonts w:asciiTheme="minorHAnsi" w:hAnsiTheme="minorHAnsi"/>
          <w:lang w:val="en-US"/>
        </w:rPr>
        <w:t>For example, in table.html, the league table rows are dynamically generated and updated based on the latest standings.</w:t>
      </w:r>
    </w:p>
    <w:p w14:paraId="4C5105CA" w14:textId="47C4913A" w:rsidR="005B718F" w:rsidRPr="00103FD5" w:rsidRDefault="005B718F" w:rsidP="00266EC0">
      <w:pPr>
        <w:pStyle w:val="NormalWeb"/>
        <w:rPr>
          <w:rFonts w:asciiTheme="minorHAnsi" w:hAnsiTheme="minorHAnsi"/>
          <w:b/>
          <w:bCs/>
          <w:lang w:val="en-US"/>
        </w:rPr>
      </w:pPr>
      <w:r w:rsidRPr="00103FD5">
        <w:rPr>
          <w:rFonts w:asciiTheme="minorHAnsi" w:hAnsiTheme="minorHAnsi"/>
          <w:b/>
          <w:bCs/>
          <w:lang w:val="en-US"/>
        </w:rPr>
        <w:t>Backe</w:t>
      </w:r>
      <w:r w:rsidR="0036122E" w:rsidRPr="00103FD5">
        <w:rPr>
          <w:rFonts w:asciiTheme="minorHAnsi" w:hAnsiTheme="minorHAnsi"/>
          <w:b/>
          <w:bCs/>
          <w:lang w:val="en-US"/>
        </w:rPr>
        <w:t>nd Routing Overview</w:t>
      </w:r>
    </w:p>
    <w:p w14:paraId="19AEC121" w14:textId="3040F02C" w:rsidR="00C57254" w:rsidRPr="00103FD5" w:rsidRDefault="0036122E" w:rsidP="00266EC0">
      <w:pPr>
        <w:pStyle w:val="NormalWeb"/>
        <w:rPr>
          <w:rFonts w:asciiTheme="minorHAnsi" w:hAnsiTheme="minorHAnsi"/>
          <w:lang w:val="en-US"/>
        </w:rPr>
      </w:pPr>
      <w:r w:rsidRPr="00103FD5">
        <w:rPr>
          <w:rFonts w:asciiTheme="minorHAnsi" w:hAnsiTheme="minorHAnsi"/>
          <w:lang w:val="en-US"/>
        </w:rPr>
        <w:t xml:space="preserve">In our </w:t>
      </w:r>
      <w:r w:rsidR="00E43D86" w:rsidRPr="00103FD5">
        <w:rPr>
          <w:rFonts w:asciiTheme="minorHAnsi" w:hAnsiTheme="minorHAnsi"/>
          <w:lang w:val="en-US"/>
        </w:rPr>
        <w:t>Node.js/Express.js backend, the routes folder contains the core JavaScript files that handle API endpoints and data retrieval. These files work together to fetch data from the database (db.sqlite) and send JSON responses to the frontend for dynamic rendering</w:t>
      </w:r>
      <w:r w:rsidR="00E64A0B" w:rsidRPr="00103FD5">
        <w:rPr>
          <w:rFonts w:asciiTheme="minorHAnsi" w:hAnsiTheme="minorHAnsi"/>
          <w:lang w:val="en-US"/>
        </w:rPr>
        <w:t>.</w:t>
      </w:r>
      <w:r w:rsidR="008423B8" w:rsidRPr="00103FD5">
        <w:rPr>
          <w:rFonts w:asciiTheme="minorHAnsi" w:hAnsiTheme="minorHAnsi"/>
          <w:lang w:val="en-US"/>
        </w:rPr>
        <w:t xml:space="preserve"> Usin</w:t>
      </w:r>
      <w:r w:rsidR="00C57254" w:rsidRPr="00103FD5">
        <w:rPr>
          <w:rFonts w:asciiTheme="minorHAnsi" w:hAnsiTheme="minorHAnsi"/>
          <w:lang w:val="en-US"/>
        </w:rPr>
        <w:t xml:space="preserve">g </w:t>
      </w:r>
      <w:r w:rsidR="008423B8" w:rsidRPr="00103FD5">
        <w:rPr>
          <w:rFonts w:asciiTheme="minorHAnsi" w:hAnsiTheme="minorHAnsi"/>
          <w:lang w:val="en-US"/>
        </w:rPr>
        <w:t xml:space="preserve">the </w:t>
      </w:r>
      <w:proofErr w:type="gramStart"/>
      <w:r w:rsidR="008423B8" w:rsidRPr="00103FD5">
        <w:rPr>
          <w:rFonts w:asciiTheme="minorHAnsi" w:hAnsiTheme="minorHAnsi"/>
          <w:lang w:val="en-US"/>
        </w:rPr>
        <w:t>express.Router</w:t>
      </w:r>
      <w:proofErr w:type="gramEnd"/>
      <w:r w:rsidR="008423B8" w:rsidRPr="00103FD5">
        <w:rPr>
          <w:rFonts w:asciiTheme="minorHAnsi" w:hAnsiTheme="minorHAnsi"/>
          <w:lang w:val="en-US"/>
        </w:rPr>
        <w:t>() each</w:t>
      </w:r>
      <w:r w:rsidR="00C57254" w:rsidRPr="00103FD5">
        <w:rPr>
          <w:rFonts w:asciiTheme="minorHAnsi" w:hAnsiTheme="minorHAnsi"/>
          <w:lang w:val="en-US"/>
        </w:rPr>
        <w:t xml:space="preserve"> file exports a router instance to keep routes modular and organized.</w:t>
      </w:r>
      <w:r w:rsidR="00C57254" w:rsidRPr="00103FD5">
        <w:rPr>
          <w:rFonts w:asciiTheme="minorHAnsi" w:eastAsiaTheme="minorHAnsi" w:hAnsiTheme="minorHAnsi" w:cstheme="minorBidi"/>
          <w:kern w:val="2"/>
          <w:sz w:val="22"/>
          <w:szCs w:val="22"/>
          <w:lang w:val="en-US" w:eastAsia="en-US"/>
          <w14:ligatures w14:val="standardContextual"/>
        </w:rPr>
        <w:t xml:space="preserve"> </w:t>
      </w:r>
      <w:r w:rsidR="00C57254" w:rsidRPr="00103FD5">
        <w:rPr>
          <w:rFonts w:asciiTheme="minorHAnsi" w:hAnsiTheme="minorHAnsi"/>
          <w:lang w:val="en-US"/>
        </w:rPr>
        <w:t>All data endpoints are prefixed with /api/, making it easy to distinguish between API routes and static file routes</w:t>
      </w:r>
      <w:r w:rsidR="00F33AB9" w:rsidRPr="00103FD5">
        <w:rPr>
          <w:rFonts w:asciiTheme="minorHAnsi" w:hAnsiTheme="minorHAnsi"/>
          <w:lang w:val="en-US"/>
        </w:rPr>
        <w:t>. The routes include try-catch blocks or error handling middleware to manage unexpected database errors or invalid queries.</w:t>
      </w:r>
      <w:r w:rsidR="00A15F9F" w:rsidRPr="00103FD5">
        <w:rPr>
          <w:rFonts w:asciiTheme="minorHAnsi" w:hAnsiTheme="minorHAnsi"/>
          <w:lang w:val="en-US"/>
        </w:rPr>
        <w:t xml:space="preserve"> The database operations use async/await or </w:t>
      </w:r>
      <w:proofErr w:type="gramStart"/>
      <w:r w:rsidR="00A15F9F" w:rsidRPr="00103FD5">
        <w:rPr>
          <w:rFonts w:asciiTheme="minorHAnsi" w:hAnsiTheme="minorHAnsi"/>
          <w:lang w:val="en-US"/>
        </w:rPr>
        <w:t>Promises</w:t>
      </w:r>
      <w:proofErr w:type="gramEnd"/>
      <w:r w:rsidR="00A15F9F" w:rsidRPr="00103FD5">
        <w:rPr>
          <w:rFonts w:asciiTheme="minorHAnsi" w:hAnsiTheme="minorHAnsi"/>
          <w:lang w:val="en-US"/>
        </w:rPr>
        <w:t xml:space="preserve"> for non-blocking behavior ensuring quick an responsive APIs.</w:t>
      </w:r>
    </w:p>
    <w:p w14:paraId="71C41734" w14:textId="677A8DD8" w:rsidR="00456C52" w:rsidRPr="00103FD5" w:rsidRDefault="00456C52" w:rsidP="00266EC0">
      <w:pPr>
        <w:pStyle w:val="NormalWeb"/>
        <w:rPr>
          <w:rFonts w:asciiTheme="minorHAnsi" w:hAnsiTheme="minorHAnsi"/>
          <w:lang w:val="en-US"/>
        </w:rPr>
      </w:pPr>
      <w:r w:rsidRPr="00103FD5">
        <w:rPr>
          <w:rFonts w:asciiTheme="minorHAnsi" w:hAnsiTheme="minorHAnsi"/>
          <w:lang w:val="en-US"/>
        </w:rPr>
        <w:t xml:space="preserve">The app.js is the main server file for </w:t>
      </w:r>
      <w:proofErr w:type="gramStart"/>
      <w:r w:rsidRPr="00103FD5">
        <w:rPr>
          <w:rFonts w:asciiTheme="minorHAnsi" w:hAnsiTheme="minorHAnsi"/>
          <w:lang w:val="en-US"/>
        </w:rPr>
        <w:t>Node,js</w:t>
      </w:r>
      <w:proofErr w:type="gramEnd"/>
      <w:r w:rsidRPr="00103FD5">
        <w:rPr>
          <w:rFonts w:asciiTheme="minorHAnsi" w:hAnsiTheme="minorHAnsi"/>
          <w:lang w:val="en-US"/>
        </w:rPr>
        <w:t xml:space="preserve"> and Express,</w:t>
      </w:r>
      <w:r w:rsidR="00766B34" w:rsidRPr="00103FD5">
        <w:rPr>
          <w:rFonts w:asciiTheme="minorHAnsi" w:hAnsiTheme="minorHAnsi"/>
          <w:lang w:val="en-US"/>
        </w:rPr>
        <w:t xml:space="preserve"> it acts as the central hub for routing.</w:t>
      </w:r>
      <w:r w:rsidR="00A81D65" w:rsidRPr="00103FD5">
        <w:rPr>
          <w:rFonts w:asciiTheme="minorHAnsi" w:eastAsiaTheme="minorHAnsi" w:hAnsiTheme="minorHAnsi" w:cstheme="minorBidi"/>
          <w:kern w:val="2"/>
          <w:sz w:val="22"/>
          <w:szCs w:val="22"/>
          <w:lang w:val="en-US" w:eastAsia="en-US"/>
          <w14:ligatures w14:val="standardContextual"/>
        </w:rPr>
        <w:t xml:space="preserve"> </w:t>
      </w:r>
      <w:r w:rsidR="00A81D65" w:rsidRPr="00103FD5">
        <w:rPr>
          <w:rFonts w:asciiTheme="minorHAnsi" w:hAnsiTheme="minorHAnsi"/>
          <w:lang w:val="en-US"/>
        </w:rPr>
        <w:t xml:space="preserve">It uses </w:t>
      </w:r>
      <w:proofErr w:type="gramStart"/>
      <w:r w:rsidR="00A81D65" w:rsidRPr="00103FD5">
        <w:rPr>
          <w:rFonts w:asciiTheme="minorHAnsi" w:hAnsiTheme="minorHAnsi"/>
          <w:lang w:val="en-US"/>
        </w:rPr>
        <w:t>app.use(</w:t>
      </w:r>
      <w:proofErr w:type="gramEnd"/>
      <w:r w:rsidR="00A81D65" w:rsidRPr="00103FD5">
        <w:rPr>
          <w:rFonts w:asciiTheme="minorHAnsi" w:hAnsiTheme="minorHAnsi"/>
          <w:lang w:val="en-US"/>
        </w:rPr>
        <w:t>'/api/players', require('./routes/players')) to mount each route module under its appropriate prefix.</w:t>
      </w:r>
      <w:r w:rsidR="0077598B" w:rsidRPr="00103FD5">
        <w:rPr>
          <w:rFonts w:asciiTheme="minorHAnsi" w:hAnsiTheme="minorHAnsi"/>
          <w:lang w:val="en-US"/>
        </w:rPr>
        <w:t>It also se</w:t>
      </w:r>
      <w:r w:rsidR="00A81D65" w:rsidRPr="00103FD5">
        <w:rPr>
          <w:rFonts w:asciiTheme="minorHAnsi" w:hAnsiTheme="minorHAnsi"/>
          <w:lang w:val="en-US"/>
        </w:rPr>
        <w:t>rves the public folder for static files (index.html, CSS, images, etc.)</w:t>
      </w:r>
      <w:r w:rsidR="0077598B" w:rsidRPr="00103FD5">
        <w:rPr>
          <w:rFonts w:asciiTheme="minorHAnsi" w:hAnsiTheme="minorHAnsi"/>
          <w:lang w:val="en-US"/>
        </w:rPr>
        <w:t xml:space="preserve"> and </w:t>
      </w:r>
      <w:r w:rsidR="00A81D65" w:rsidRPr="00103FD5">
        <w:rPr>
          <w:rFonts w:asciiTheme="minorHAnsi" w:hAnsiTheme="minorHAnsi"/>
          <w:lang w:val="en-US"/>
        </w:rPr>
        <w:t>configures session handling and argon2-based hashing for admin security.</w:t>
      </w:r>
      <w:r w:rsidR="006D3D75" w:rsidRPr="00103FD5">
        <w:rPr>
          <w:rFonts w:asciiTheme="minorHAnsi" w:hAnsiTheme="minorHAnsi"/>
          <w:lang w:val="en-US"/>
        </w:rPr>
        <w:t xml:space="preserve"> </w:t>
      </w:r>
    </w:p>
    <w:p w14:paraId="23129138" w14:textId="4BA2E41C" w:rsidR="006D3D75" w:rsidRPr="00103FD5" w:rsidRDefault="006D3D75" w:rsidP="00266EC0">
      <w:pPr>
        <w:pStyle w:val="NormalWeb"/>
        <w:rPr>
          <w:rFonts w:asciiTheme="minorHAnsi" w:hAnsiTheme="minorHAnsi"/>
          <w:lang w:val="en-US"/>
        </w:rPr>
      </w:pPr>
      <w:r w:rsidRPr="00103FD5">
        <w:rPr>
          <w:rFonts w:asciiTheme="minorHAnsi" w:hAnsiTheme="minorHAnsi"/>
          <w:lang w:val="en-US"/>
        </w:rPr>
        <w:t>The backend routing structure demonstrates a well-organized and modular approach to serving data in the Fantasyland League app. Each route file focuses on a specific area of the system—players, matches, teams—allowing for a robust and maintainable backend architecture.</w:t>
      </w:r>
    </w:p>
    <w:p w14:paraId="5DB7032C" w14:textId="4BD4339D" w:rsidR="000970BA" w:rsidRPr="00103FD5" w:rsidRDefault="000970BA" w:rsidP="00266EC0">
      <w:pPr>
        <w:pStyle w:val="NormalWeb"/>
        <w:rPr>
          <w:rFonts w:asciiTheme="minorHAnsi" w:hAnsiTheme="minorHAnsi"/>
          <w:b/>
          <w:bCs/>
          <w:sz w:val="28"/>
          <w:szCs w:val="28"/>
          <w:lang w:val="en-US"/>
        </w:rPr>
      </w:pPr>
      <w:r w:rsidRPr="00103FD5">
        <w:rPr>
          <w:rFonts w:asciiTheme="minorHAnsi" w:hAnsiTheme="minorHAnsi"/>
          <w:b/>
          <w:bCs/>
          <w:sz w:val="28"/>
          <w:szCs w:val="28"/>
          <w:lang w:val="en-US"/>
        </w:rPr>
        <w:t>Timeline</w:t>
      </w:r>
    </w:p>
    <w:p w14:paraId="4E6A66C9" w14:textId="77777777" w:rsidR="00103FD5" w:rsidRPr="00103FD5" w:rsidRDefault="009B7BBF" w:rsidP="009B7BBF">
      <w:pPr>
        <w:pStyle w:val="NormalWeb"/>
        <w:rPr>
          <w:rFonts w:asciiTheme="minorHAnsi" w:hAnsiTheme="minorHAnsi"/>
          <w:lang w:val="en-US"/>
        </w:rPr>
      </w:pPr>
      <w:r w:rsidRPr="009B7BBF">
        <w:rPr>
          <w:rFonts w:asciiTheme="minorHAnsi" w:hAnsiTheme="minorHAnsi"/>
          <w:b/>
          <w:bCs/>
          <w:lang w:val="en-US"/>
        </w:rPr>
        <w:t>Mid-March:</w:t>
      </w:r>
      <w:r w:rsidRPr="009B7BBF">
        <w:rPr>
          <w:rFonts w:asciiTheme="minorHAnsi" w:hAnsiTheme="minorHAnsi"/>
          <w:lang w:val="en-US"/>
        </w:rPr>
        <w:br/>
        <w:t>The initial requirements analysis was conducted and discussions were held about the application’s features.</w:t>
      </w:r>
    </w:p>
    <w:p w14:paraId="0040B896" w14:textId="2CD6FB10" w:rsidR="009B7BBF" w:rsidRPr="009B7BBF" w:rsidRDefault="009B7BBF" w:rsidP="009B7BBF">
      <w:pPr>
        <w:pStyle w:val="NormalWeb"/>
        <w:rPr>
          <w:rFonts w:asciiTheme="minorHAnsi" w:hAnsiTheme="minorHAnsi"/>
          <w:lang w:val="en-US"/>
        </w:rPr>
      </w:pPr>
      <w:r w:rsidRPr="009B7BBF">
        <w:rPr>
          <w:rFonts w:asciiTheme="minorHAnsi" w:hAnsiTheme="minorHAnsi"/>
          <w:b/>
          <w:bCs/>
          <w:lang w:val="en-US"/>
        </w:rPr>
        <w:t>End of March:</w:t>
      </w:r>
      <w:r w:rsidRPr="009B7BBF">
        <w:rPr>
          <w:rFonts w:asciiTheme="minorHAnsi" w:hAnsiTheme="minorHAnsi"/>
          <w:lang w:val="en-US"/>
        </w:rPr>
        <w:br/>
        <w:t>The initial Entity Relationship Diagram (ERD) was created, along with the first user interface mockups using Figma.</w:t>
      </w:r>
    </w:p>
    <w:p w14:paraId="4DF5FBC7" w14:textId="40B057AA" w:rsidR="009B7BBF" w:rsidRPr="009B7BBF" w:rsidRDefault="009B7BBF" w:rsidP="009B7BBF">
      <w:pPr>
        <w:pStyle w:val="NormalWeb"/>
        <w:rPr>
          <w:rFonts w:asciiTheme="minorHAnsi" w:hAnsiTheme="minorHAnsi"/>
          <w:lang w:val="en-US"/>
        </w:rPr>
      </w:pPr>
      <w:r w:rsidRPr="009B7BBF">
        <w:rPr>
          <w:rFonts w:asciiTheme="minorHAnsi" w:hAnsiTheme="minorHAnsi"/>
          <w:b/>
          <w:bCs/>
          <w:lang w:val="en-US"/>
        </w:rPr>
        <w:t>Early April:</w:t>
      </w:r>
      <w:r w:rsidRPr="009B7BBF">
        <w:rPr>
          <w:rFonts w:asciiTheme="minorHAnsi" w:hAnsiTheme="minorHAnsi"/>
          <w:lang w:val="en-US"/>
        </w:rPr>
        <w:br/>
        <w:t>The first stage of the application was presented during an intermediate presentation. After this presentation, the ERD was revised and the database schema was created.</w:t>
      </w:r>
    </w:p>
    <w:p w14:paraId="70C8DE5A" w14:textId="206FBE93" w:rsidR="009B7BBF" w:rsidRPr="009B7BBF" w:rsidRDefault="009B7BBF" w:rsidP="009B7BBF">
      <w:pPr>
        <w:pStyle w:val="NormalWeb"/>
        <w:rPr>
          <w:rFonts w:asciiTheme="minorHAnsi" w:hAnsiTheme="minorHAnsi"/>
          <w:lang w:val="en-US"/>
        </w:rPr>
      </w:pPr>
      <w:r w:rsidRPr="009B7BBF">
        <w:rPr>
          <w:rFonts w:asciiTheme="minorHAnsi" w:hAnsiTheme="minorHAnsi"/>
          <w:b/>
          <w:bCs/>
          <w:lang w:val="en-US"/>
        </w:rPr>
        <w:t>Easter Holidays:</w:t>
      </w:r>
      <w:r w:rsidRPr="009B7BBF">
        <w:rPr>
          <w:rFonts w:asciiTheme="minorHAnsi" w:hAnsiTheme="minorHAnsi"/>
          <w:lang w:val="en-US"/>
        </w:rPr>
        <w:br/>
        <w:t>The database was implemented, referential integrity was ensured, and constraints were created. Additionally, some test data was added for testing purposes.</w:t>
      </w:r>
    </w:p>
    <w:p w14:paraId="650721D9" w14:textId="5767698A" w:rsidR="009B7BBF" w:rsidRPr="009B7BBF" w:rsidRDefault="009B7BBF" w:rsidP="009B7BBF">
      <w:pPr>
        <w:pStyle w:val="NormalWeb"/>
        <w:rPr>
          <w:rFonts w:asciiTheme="minorHAnsi" w:hAnsiTheme="minorHAnsi"/>
          <w:lang w:val="en-US"/>
        </w:rPr>
      </w:pPr>
      <w:r w:rsidRPr="009B7BBF">
        <w:rPr>
          <w:rFonts w:asciiTheme="minorHAnsi" w:hAnsiTheme="minorHAnsi"/>
          <w:b/>
          <w:bCs/>
          <w:lang w:val="en-US"/>
        </w:rPr>
        <w:lastRenderedPageBreak/>
        <w:t>End of April - May:</w:t>
      </w:r>
      <w:r w:rsidRPr="009B7BBF">
        <w:rPr>
          <w:rFonts w:asciiTheme="minorHAnsi" w:hAnsiTheme="minorHAnsi"/>
          <w:lang w:val="en-US"/>
        </w:rPr>
        <w:br/>
        <w:t>The frontend was developed using Handlebars.</w:t>
      </w:r>
      <w:r w:rsidRPr="009B7BBF">
        <w:rPr>
          <w:rFonts w:asciiTheme="minorHAnsi" w:hAnsiTheme="minorHAnsi"/>
          <w:lang w:val="en-US"/>
        </w:rPr>
        <w:br/>
        <w:t>The routes and basic functionalities were implemented.</w:t>
      </w:r>
      <w:r w:rsidRPr="009B7BBF">
        <w:rPr>
          <w:rFonts w:asciiTheme="minorHAnsi" w:hAnsiTheme="minorHAnsi"/>
          <w:lang w:val="en-US"/>
        </w:rPr>
        <w:br/>
        <w:t>Dynamic elements were integrated, and the backend was set up.</w:t>
      </w:r>
      <w:r w:rsidRPr="009B7BBF">
        <w:rPr>
          <w:rFonts w:asciiTheme="minorHAnsi" w:hAnsiTheme="minorHAnsi"/>
          <w:lang w:val="en-US"/>
        </w:rPr>
        <w:br/>
        <w:t>The backend was connected to the database.</w:t>
      </w:r>
      <w:r w:rsidRPr="009B7BBF">
        <w:rPr>
          <w:rFonts w:asciiTheme="minorHAnsi" w:hAnsiTheme="minorHAnsi"/>
          <w:lang w:val="en-US"/>
        </w:rPr>
        <w:br/>
        <w:t>Authentication functionality was implemented, and password hashing was applied.</w:t>
      </w:r>
    </w:p>
    <w:p w14:paraId="2666AA14" w14:textId="7EA697FC" w:rsidR="00A77DBD" w:rsidRPr="00B662CE" w:rsidRDefault="00D50B27" w:rsidP="00266EC0">
      <w:pPr>
        <w:pStyle w:val="NormalWeb"/>
        <w:rPr>
          <w:rFonts w:asciiTheme="minorHAnsi" w:hAnsiTheme="minorHAnsi"/>
          <w:b/>
          <w:bCs/>
          <w:sz w:val="28"/>
          <w:szCs w:val="28"/>
          <w:lang w:val="en-US"/>
        </w:rPr>
      </w:pPr>
      <w:r w:rsidRPr="00B662CE">
        <w:rPr>
          <w:rFonts w:asciiTheme="minorHAnsi" w:hAnsiTheme="minorHAnsi"/>
          <w:b/>
          <w:bCs/>
          <w:sz w:val="28"/>
          <w:szCs w:val="28"/>
          <w:lang w:val="en-US"/>
        </w:rPr>
        <w:t>Who did what:</w:t>
      </w:r>
    </w:p>
    <w:p w14:paraId="1C24A577" w14:textId="339A9DF2" w:rsidR="00D50B27" w:rsidRDefault="00197F5E" w:rsidP="00266EC0">
      <w:pPr>
        <w:pStyle w:val="NormalWeb"/>
        <w:rPr>
          <w:rFonts w:asciiTheme="minorHAnsi" w:hAnsiTheme="minorHAnsi"/>
          <w:lang w:val="en-US"/>
        </w:rPr>
      </w:pPr>
      <w:r w:rsidRPr="00103FD5">
        <w:rPr>
          <w:rFonts w:asciiTheme="minorHAnsi" w:hAnsiTheme="minorHAnsi"/>
          <w:lang w:val="en-US"/>
        </w:rPr>
        <w:t xml:space="preserve">Lydia Georganta: Together with </w:t>
      </w:r>
      <w:r w:rsidR="001E467B" w:rsidRPr="00103FD5">
        <w:rPr>
          <w:rFonts w:asciiTheme="minorHAnsi" w:hAnsiTheme="minorHAnsi"/>
          <w:lang w:val="en-US"/>
        </w:rPr>
        <w:t>Ana-Maria we created the erd model and the figma page</w:t>
      </w:r>
      <w:r w:rsidR="00171F32" w:rsidRPr="00103FD5">
        <w:rPr>
          <w:rFonts w:asciiTheme="minorHAnsi" w:hAnsiTheme="minorHAnsi"/>
          <w:lang w:val="en-US"/>
        </w:rPr>
        <w:t>s</w:t>
      </w:r>
      <w:r w:rsidR="00B8519F">
        <w:rPr>
          <w:rFonts w:asciiTheme="minorHAnsi" w:hAnsiTheme="minorHAnsi"/>
          <w:lang w:val="en-US"/>
        </w:rPr>
        <w:t xml:space="preserve"> </w:t>
      </w:r>
      <w:r w:rsidR="001E467B" w:rsidRPr="00103FD5">
        <w:rPr>
          <w:rFonts w:asciiTheme="minorHAnsi" w:hAnsiTheme="minorHAnsi"/>
          <w:lang w:val="en-US"/>
        </w:rPr>
        <w:t xml:space="preserve">for our project. I additionally created </w:t>
      </w:r>
      <w:r w:rsidR="00310322" w:rsidRPr="00103FD5">
        <w:rPr>
          <w:rFonts w:asciiTheme="minorHAnsi" w:hAnsiTheme="minorHAnsi"/>
          <w:lang w:val="en-US"/>
        </w:rPr>
        <w:t xml:space="preserve">the </w:t>
      </w:r>
      <w:proofErr w:type="gramStart"/>
      <w:r w:rsidR="00310322" w:rsidRPr="00103FD5">
        <w:rPr>
          <w:rFonts w:asciiTheme="minorHAnsi" w:hAnsiTheme="minorHAnsi"/>
          <w:lang w:val="en-US"/>
        </w:rPr>
        <w:t>schema ,</w:t>
      </w:r>
      <w:proofErr w:type="gramEnd"/>
      <w:r w:rsidR="00310322" w:rsidRPr="00103FD5">
        <w:rPr>
          <w:rFonts w:asciiTheme="minorHAnsi" w:hAnsiTheme="minorHAnsi"/>
          <w:lang w:val="en-US"/>
        </w:rPr>
        <w:t xml:space="preserve"> the database</w:t>
      </w:r>
      <w:r w:rsidR="005D20DE" w:rsidRPr="00103FD5">
        <w:rPr>
          <w:rFonts w:asciiTheme="minorHAnsi" w:hAnsiTheme="minorHAnsi"/>
          <w:lang w:val="en-US"/>
        </w:rPr>
        <w:t xml:space="preserve"> ba</w:t>
      </w:r>
      <w:r w:rsidR="00035236" w:rsidRPr="00103FD5">
        <w:rPr>
          <w:rFonts w:asciiTheme="minorHAnsi" w:hAnsiTheme="minorHAnsi"/>
          <w:lang w:val="en-US"/>
        </w:rPr>
        <w:t>sed</w:t>
      </w:r>
      <w:r w:rsidR="005D20DE" w:rsidRPr="00103FD5">
        <w:rPr>
          <w:rFonts w:asciiTheme="minorHAnsi" w:hAnsiTheme="minorHAnsi"/>
          <w:lang w:val="en-US"/>
        </w:rPr>
        <w:t xml:space="preserve"> on the schema</w:t>
      </w:r>
      <w:r w:rsidR="00035236" w:rsidRPr="00103FD5">
        <w:rPr>
          <w:rFonts w:asciiTheme="minorHAnsi" w:hAnsiTheme="minorHAnsi"/>
          <w:lang w:val="en-US"/>
        </w:rPr>
        <w:t xml:space="preserve"> with </w:t>
      </w:r>
      <w:r w:rsidR="00B41F11" w:rsidRPr="00103FD5">
        <w:rPr>
          <w:rFonts w:asciiTheme="minorHAnsi" w:hAnsiTheme="minorHAnsi"/>
          <w:lang w:val="en-US"/>
        </w:rPr>
        <w:t xml:space="preserve">the </w:t>
      </w:r>
      <w:r w:rsidR="009D6114" w:rsidRPr="00103FD5">
        <w:rPr>
          <w:rFonts w:asciiTheme="minorHAnsi" w:hAnsiTheme="minorHAnsi"/>
          <w:lang w:val="en-US"/>
        </w:rPr>
        <w:t>referential integrities a</w:t>
      </w:r>
      <w:r w:rsidR="00B8519F">
        <w:rPr>
          <w:rFonts w:asciiTheme="minorHAnsi" w:hAnsiTheme="minorHAnsi"/>
          <w:lang w:val="en-US"/>
        </w:rPr>
        <w:t>n</w:t>
      </w:r>
      <w:r w:rsidR="009D6114" w:rsidRPr="00103FD5">
        <w:rPr>
          <w:rFonts w:asciiTheme="minorHAnsi" w:hAnsiTheme="minorHAnsi"/>
          <w:lang w:val="en-US"/>
        </w:rPr>
        <w:t>d the constraints</w:t>
      </w:r>
      <w:r w:rsidR="005D20DE" w:rsidRPr="00103FD5">
        <w:rPr>
          <w:rFonts w:asciiTheme="minorHAnsi" w:hAnsiTheme="minorHAnsi"/>
          <w:lang w:val="en-US"/>
        </w:rPr>
        <w:t xml:space="preserve">, collected the data and the </w:t>
      </w:r>
      <w:r w:rsidR="005C7CEB" w:rsidRPr="00103FD5">
        <w:rPr>
          <w:rFonts w:asciiTheme="minorHAnsi" w:hAnsiTheme="minorHAnsi"/>
          <w:lang w:val="en-US"/>
        </w:rPr>
        <w:t>pictures used at our site</w:t>
      </w:r>
      <w:r w:rsidR="00CD3707" w:rsidRPr="00103FD5">
        <w:rPr>
          <w:rFonts w:asciiTheme="minorHAnsi" w:hAnsiTheme="minorHAnsi"/>
          <w:lang w:val="en-US"/>
        </w:rPr>
        <w:t>. In the fronte</w:t>
      </w:r>
      <w:r w:rsidR="00060F18" w:rsidRPr="00103FD5">
        <w:rPr>
          <w:rFonts w:asciiTheme="minorHAnsi" w:hAnsiTheme="minorHAnsi"/>
          <w:lang w:val="en-US"/>
        </w:rPr>
        <w:t xml:space="preserve">nd I created the </w:t>
      </w:r>
      <w:r w:rsidR="00636807" w:rsidRPr="00103FD5">
        <w:rPr>
          <w:rFonts w:asciiTheme="minorHAnsi" w:hAnsiTheme="minorHAnsi"/>
          <w:lang w:val="en-US"/>
        </w:rPr>
        <w:t xml:space="preserve">admin-dashboard.html, </w:t>
      </w:r>
      <w:proofErr w:type="gramStart"/>
      <w:r w:rsidR="00AF4C9B" w:rsidRPr="00103FD5">
        <w:rPr>
          <w:rFonts w:asciiTheme="minorHAnsi" w:hAnsiTheme="minorHAnsi"/>
          <w:lang w:val="en-US"/>
        </w:rPr>
        <w:t>coach.html,index.html</w:t>
      </w:r>
      <w:proofErr w:type="gramEnd"/>
      <w:r w:rsidR="00AF4C9B" w:rsidRPr="00103FD5">
        <w:rPr>
          <w:rFonts w:asciiTheme="minorHAnsi" w:hAnsiTheme="minorHAnsi"/>
          <w:lang w:val="en-US"/>
        </w:rPr>
        <w:t>,player.html,resultsFixture.html,</w:t>
      </w:r>
      <w:r w:rsidR="00AE6AFE" w:rsidRPr="00103FD5">
        <w:rPr>
          <w:rFonts w:asciiTheme="minorHAnsi" w:hAnsiTheme="minorHAnsi"/>
          <w:lang w:val="en-US"/>
        </w:rPr>
        <w:t>statistics.html,my parts at style.css</w:t>
      </w:r>
      <w:r w:rsidR="0045382B" w:rsidRPr="00103FD5">
        <w:rPr>
          <w:rFonts w:asciiTheme="minorHAnsi" w:hAnsiTheme="minorHAnsi"/>
          <w:lang w:val="en-US"/>
        </w:rPr>
        <w:t>, the table.html</w:t>
      </w:r>
      <w:r w:rsidR="003317CE" w:rsidRPr="00103FD5">
        <w:rPr>
          <w:rFonts w:asciiTheme="minorHAnsi" w:hAnsiTheme="minorHAnsi"/>
          <w:lang w:val="en-US"/>
        </w:rPr>
        <w:t xml:space="preserve">,the teams.html, the teamSearch.html </w:t>
      </w:r>
      <w:r w:rsidR="00E01474" w:rsidRPr="00103FD5">
        <w:rPr>
          <w:rFonts w:asciiTheme="minorHAnsi" w:hAnsiTheme="minorHAnsi"/>
          <w:lang w:val="en-US"/>
        </w:rPr>
        <w:t>.In the backend I created the routes : coach.js, matche</w:t>
      </w:r>
      <w:r w:rsidR="0044371C" w:rsidRPr="00103FD5">
        <w:rPr>
          <w:rFonts w:asciiTheme="minorHAnsi" w:hAnsiTheme="minorHAnsi"/>
          <w:lang w:val="en-US"/>
        </w:rPr>
        <w:t>s.js, players.js, rankings.js, statistics.js, team</w:t>
      </w:r>
      <w:r w:rsidR="00331169" w:rsidRPr="00103FD5">
        <w:rPr>
          <w:rFonts w:asciiTheme="minorHAnsi" w:hAnsiTheme="minorHAnsi"/>
          <w:lang w:val="en-US"/>
        </w:rPr>
        <w:t>_views.js, teams.js as well as the app.js</w:t>
      </w:r>
    </w:p>
    <w:p w14:paraId="5787E7BE" w14:textId="5EAF01FF" w:rsidR="00B662CE" w:rsidRPr="00266EC0" w:rsidRDefault="00B662CE" w:rsidP="00AE7178">
      <w:pPr>
        <w:pStyle w:val="NormalWeb"/>
        <w:rPr>
          <w:rFonts w:asciiTheme="minorHAnsi" w:hAnsiTheme="minorHAnsi"/>
        </w:rPr>
      </w:pPr>
      <w:r>
        <w:rPr>
          <w:rFonts w:asciiTheme="minorHAnsi" w:hAnsiTheme="minorHAnsi"/>
          <w:lang w:val="en-US"/>
        </w:rPr>
        <w:t>Ana</w:t>
      </w:r>
      <w:r w:rsidR="00B8519F">
        <w:rPr>
          <w:rFonts w:asciiTheme="minorHAnsi" w:hAnsiTheme="minorHAnsi"/>
          <w:lang w:val="en-US"/>
        </w:rPr>
        <w:t>-</w:t>
      </w:r>
      <w:r>
        <w:rPr>
          <w:rFonts w:asciiTheme="minorHAnsi" w:hAnsiTheme="minorHAnsi"/>
          <w:lang w:val="en-US"/>
        </w:rPr>
        <w:t>Maria</w:t>
      </w:r>
      <w:r w:rsidR="00B8519F">
        <w:rPr>
          <w:rFonts w:asciiTheme="minorHAnsi" w:hAnsiTheme="minorHAnsi"/>
          <w:lang w:val="en-US"/>
        </w:rPr>
        <w:t>: In a joint effort with Lydia, I have managed to create the</w:t>
      </w:r>
      <w:r w:rsidR="00AE7178">
        <w:rPr>
          <w:rFonts w:asciiTheme="minorHAnsi" w:hAnsiTheme="minorHAnsi"/>
          <w:lang w:val="en-US"/>
        </w:rPr>
        <w:t xml:space="preserve"> design </w:t>
      </w:r>
      <w:proofErr w:type="gramStart"/>
      <w:r w:rsidR="00AE7178">
        <w:rPr>
          <w:rFonts w:asciiTheme="minorHAnsi" w:hAnsiTheme="minorHAnsi"/>
          <w:lang w:val="en-US"/>
        </w:rPr>
        <w:t>and  general</w:t>
      </w:r>
      <w:proofErr w:type="gramEnd"/>
      <w:r w:rsidR="00AE7178">
        <w:rPr>
          <w:rFonts w:asciiTheme="minorHAnsi" w:hAnsiTheme="minorHAnsi"/>
          <w:lang w:val="en-US"/>
        </w:rPr>
        <w:t xml:space="preserve"> flow of the website. I have worked with my teammate on the </w:t>
      </w:r>
      <w:r w:rsidR="00B8519F">
        <w:rPr>
          <w:rFonts w:asciiTheme="minorHAnsi" w:hAnsiTheme="minorHAnsi"/>
          <w:lang w:val="en-US"/>
        </w:rPr>
        <w:t xml:space="preserve">admin related login and register logic through </w:t>
      </w:r>
      <w:r w:rsidR="00AE7178">
        <w:rPr>
          <w:rFonts w:asciiTheme="minorHAnsi" w:hAnsiTheme="minorHAnsi"/>
          <w:lang w:val="en-US"/>
        </w:rPr>
        <w:t>the following</w:t>
      </w:r>
      <w:r w:rsidR="00B8519F">
        <w:rPr>
          <w:rFonts w:asciiTheme="minorHAnsi" w:hAnsiTheme="minorHAnsi"/>
          <w:lang w:val="en-US"/>
        </w:rPr>
        <w:t xml:space="preserve"> files: app.mjs, main.mjs, adminController</w:t>
      </w:r>
      <w:r w:rsidR="00AE7178">
        <w:rPr>
          <w:rFonts w:asciiTheme="minorHAnsi" w:hAnsiTheme="minorHAnsi"/>
          <w:lang w:val="en-US"/>
        </w:rPr>
        <w:t>.mjs, admin-</w:t>
      </w:r>
      <w:proofErr w:type="gramStart"/>
      <w:r w:rsidR="00AE7178">
        <w:rPr>
          <w:rFonts w:asciiTheme="minorHAnsi" w:hAnsiTheme="minorHAnsi"/>
          <w:lang w:val="en-US"/>
        </w:rPr>
        <w:t>login,hbs</w:t>
      </w:r>
      <w:proofErr w:type="gramEnd"/>
      <w:r w:rsidR="00AE7178">
        <w:rPr>
          <w:rFonts w:asciiTheme="minorHAnsi" w:hAnsiTheme="minorHAnsi"/>
          <w:lang w:val="en-US"/>
        </w:rPr>
        <w:t xml:space="preserve"> and admin-register.hbs. Moreover, for the administrative functionalitied: editing, adding and removing teams, players and other specific details I have worked on teamsController.mjs, edit_teams.html</w:t>
      </w:r>
      <w:r w:rsidR="00C8656B">
        <w:rPr>
          <w:rFonts w:asciiTheme="minorHAnsi" w:hAnsiTheme="minorHAnsi"/>
          <w:lang w:val="en-US"/>
        </w:rPr>
        <w:t>.</w:t>
      </w:r>
    </w:p>
    <w:p w14:paraId="1CD3A265" w14:textId="0AB5B455" w:rsidR="00967117" w:rsidRPr="00967117" w:rsidRDefault="00967117" w:rsidP="00967117">
      <w:pPr>
        <w:pStyle w:val="NormalWeb"/>
        <w:rPr>
          <w:rFonts w:asciiTheme="minorHAnsi" w:hAnsiTheme="minorHAnsi"/>
          <w:lang w:val="en-US"/>
        </w:rPr>
      </w:pPr>
    </w:p>
    <w:p w14:paraId="098A46F3" w14:textId="63AFB4CC" w:rsidR="00F120B2" w:rsidRPr="00B662CE" w:rsidRDefault="00190849" w:rsidP="005F1D0A">
      <w:pPr>
        <w:pStyle w:val="NormalWeb"/>
        <w:rPr>
          <w:rFonts w:asciiTheme="minorHAnsi" w:hAnsiTheme="minorHAnsi"/>
          <w:b/>
          <w:bCs/>
          <w:sz w:val="28"/>
          <w:szCs w:val="28"/>
          <w:lang w:val="en-US"/>
        </w:rPr>
      </w:pPr>
      <w:proofErr w:type="gramStart"/>
      <w:r w:rsidRPr="00B662CE">
        <w:rPr>
          <w:rFonts w:asciiTheme="minorHAnsi" w:hAnsiTheme="minorHAnsi"/>
          <w:b/>
          <w:bCs/>
          <w:sz w:val="28"/>
          <w:szCs w:val="28"/>
          <w:lang w:val="en-US"/>
        </w:rPr>
        <w:t>Appendix :</w:t>
      </w:r>
      <w:proofErr w:type="gramEnd"/>
      <w:r w:rsidRPr="00B662CE">
        <w:rPr>
          <w:rFonts w:asciiTheme="minorHAnsi" w:hAnsiTheme="minorHAnsi"/>
          <w:b/>
          <w:bCs/>
          <w:sz w:val="28"/>
          <w:szCs w:val="28"/>
          <w:lang w:val="en-US"/>
        </w:rPr>
        <w:t xml:space="preserve"> Project Installation Guide</w:t>
      </w:r>
    </w:p>
    <w:p w14:paraId="44A8E5F8" w14:textId="2075E9EF" w:rsidR="00101828" w:rsidRPr="00103FD5" w:rsidRDefault="00101828" w:rsidP="005F1D0A">
      <w:pPr>
        <w:pStyle w:val="NormalWeb"/>
        <w:rPr>
          <w:rFonts w:asciiTheme="minorHAnsi" w:hAnsiTheme="minorHAnsi"/>
          <w:lang w:val="en-US"/>
        </w:rPr>
      </w:pPr>
      <w:r w:rsidRPr="00103FD5">
        <w:rPr>
          <w:rFonts w:asciiTheme="minorHAnsi" w:hAnsiTheme="minorHAnsi"/>
          <w:lang w:val="en-US"/>
        </w:rPr>
        <w:t>This section provides step-by-step instructions for setting up and running the Fantasyland League Web Application on a local development environment.</w:t>
      </w:r>
    </w:p>
    <w:p w14:paraId="151C24C5" w14:textId="040B15F8" w:rsidR="00101828" w:rsidRPr="00103FD5" w:rsidRDefault="00101828" w:rsidP="00101828">
      <w:pPr>
        <w:pStyle w:val="NormalWeb"/>
        <w:numPr>
          <w:ilvl w:val="0"/>
          <w:numId w:val="3"/>
        </w:numPr>
        <w:rPr>
          <w:rFonts w:asciiTheme="minorHAnsi" w:hAnsiTheme="minorHAnsi"/>
          <w:lang w:val="en-US"/>
        </w:rPr>
      </w:pPr>
      <w:r w:rsidRPr="00103FD5">
        <w:rPr>
          <w:rFonts w:asciiTheme="minorHAnsi" w:hAnsiTheme="minorHAnsi"/>
          <w:lang w:val="en-US"/>
        </w:rPr>
        <w:t>Prerequi</w:t>
      </w:r>
      <w:r w:rsidR="00190748" w:rsidRPr="00103FD5">
        <w:rPr>
          <w:rFonts w:asciiTheme="minorHAnsi" w:hAnsiTheme="minorHAnsi"/>
          <w:lang w:val="en-US"/>
        </w:rPr>
        <w:t>sites</w:t>
      </w:r>
    </w:p>
    <w:p w14:paraId="68EC3C97" w14:textId="146BAAA5" w:rsidR="00190748" w:rsidRPr="00103FD5" w:rsidRDefault="00190748" w:rsidP="00190748">
      <w:pPr>
        <w:pStyle w:val="NormalWeb"/>
        <w:numPr>
          <w:ilvl w:val="0"/>
          <w:numId w:val="4"/>
        </w:numPr>
        <w:rPr>
          <w:rFonts w:asciiTheme="minorHAnsi" w:hAnsiTheme="minorHAnsi"/>
          <w:lang w:val="en-US"/>
        </w:rPr>
      </w:pPr>
      <w:r w:rsidRPr="00103FD5">
        <w:rPr>
          <w:rFonts w:asciiTheme="minorHAnsi" w:hAnsiTheme="minorHAnsi"/>
          <w:lang w:val="en-US"/>
        </w:rPr>
        <w:t>Ensure you have Node.js (v16+) and npm installed on your machine.</w:t>
      </w:r>
      <w:r w:rsidR="00E53E49" w:rsidRPr="00103FD5">
        <w:rPr>
          <w:rFonts w:asciiTheme="minorHAnsi" w:hAnsiTheme="minorHAnsi"/>
          <w:lang w:val="en-US"/>
        </w:rPr>
        <w:t xml:space="preserve"> </w:t>
      </w:r>
      <w:r w:rsidRPr="00103FD5">
        <w:rPr>
          <w:rFonts w:asciiTheme="minorHAnsi" w:hAnsiTheme="minorHAnsi"/>
          <w:lang w:val="en-US"/>
        </w:rPr>
        <w:t xml:space="preserve">You can download them from: </w:t>
      </w:r>
      <w:hyperlink r:id="rId5" w:history="1">
        <w:r w:rsidR="00E53E49" w:rsidRPr="00103FD5">
          <w:rPr>
            <w:rStyle w:val="Hyperlink"/>
            <w:rFonts w:asciiTheme="minorHAnsi" w:hAnsiTheme="minorHAnsi"/>
            <w:lang w:val="en-US"/>
          </w:rPr>
          <w:t>https://nodejs.org/</w:t>
        </w:r>
      </w:hyperlink>
    </w:p>
    <w:p w14:paraId="7E2739DF" w14:textId="0F611CBB" w:rsidR="00E53E49" w:rsidRPr="00103FD5" w:rsidRDefault="00E53E49" w:rsidP="00E53E49">
      <w:pPr>
        <w:pStyle w:val="NormalWeb"/>
        <w:numPr>
          <w:ilvl w:val="0"/>
          <w:numId w:val="4"/>
        </w:numPr>
        <w:rPr>
          <w:rFonts w:asciiTheme="minorHAnsi" w:hAnsiTheme="minorHAnsi"/>
          <w:lang w:val="en-US"/>
        </w:rPr>
      </w:pPr>
      <w:r w:rsidRPr="00103FD5">
        <w:rPr>
          <w:rFonts w:asciiTheme="minorHAnsi" w:hAnsiTheme="minorHAnsi"/>
          <w:lang w:val="en-US"/>
        </w:rPr>
        <w:t xml:space="preserve">This project uses SQLite as the database </w:t>
      </w:r>
      <w:proofErr w:type="gramStart"/>
      <w:r w:rsidRPr="00103FD5">
        <w:rPr>
          <w:rFonts w:asciiTheme="minorHAnsi" w:hAnsiTheme="minorHAnsi"/>
          <w:lang w:val="en-US"/>
        </w:rPr>
        <w:t>engine.Download</w:t>
      </w:r>
      <w:proofErr w:type="gramEnd"/>
      <w:r w:rsidRPr="00103FD5">
        <w:rPr>
          <w:rFonts w:asciiTheme="minorHAnsi" w:hAnsiTheme="minorHAnsi"/>
          <w:lang w:val="en-US"/>
        </w:rPr>
        <w:t xml:space="preserve"> it from: </w:t>
      </w:r>
      <w:hyperlink r:id="rId6" w:history="1">
        <w:r w:rsidRPr="00103FD5">
          <w:rPr>
            <w:rStyle w:val="Hyperlink"/>
            <w:rFonts w:asciiTheme="minorHAnsi" w:hAnsiTheme="minorHAnsi"/>
            <w:lang w:val="en-US"/>
          </w:rPr>
          <w:t>https://www.sqlite.org/download.html</w:t>
        </w:r>
      </w:hyperlink>
      <w:r w:rsidRPr="00103FD5">
        <w:rPr>
          <w:rFonts w:asciiTheme="minorHAnsi" w:hAnsiTheme="minorHAnsi"/>
          <w:lang w:val="en-US"/>
        </w:rPr>
        <w:t xml:space="preserve"> .Alternatively, use a GUI tool like DB Browser for SQLite for easy database management.</w:t>
      </w:r>
    </w:p>
    <w:p w14:paraId="03BFE324" w14:textId="5B24B4F5" w:rsidR="00BA7DAE" w:rsidRPr="00103FD5" w:rsidRDefault="00BA7DAE" w:rsidP="00BA7DAE">
      <w:pPr>
        <w:pStyle w:val="NormalWeb"/>
        <w:numPr>
          <w:ilvl w:val="0"/>
          <w:numId w:val="3"/>
        </w:numPr>
        <w:rPr>
          <w:rFonts w:asciiTheme="minorHAnsi" w:hAnsiTheme="minorHAnsi"/>
          <w:lang w:val="en-US"/>
        </w:rPr>
      </w:pPr>
      <w:r w:rsidRPr="00103FD5">
        <w:rPr>
          <w:rFonts w:asciiTheme="minorHAnsi" w:hAnsiTheme="minorHAnsi"/>
          <w:lang w:val="en-US"/>
        </w:rPr>
        <w:t>Clone the project</w:t>
      </w:r>
    </w:p>
    <w:p w14:paraId="4D49685F" w14:textId="79C1B867" w:rsidR="00BA7DAE" w:rsidRPr="00103FD5" w:rsidRDefault="00501258" w:rsidP="00501258">
      <w:pPr>
        <w:pStyle w:val="NormalWeb"/>
        <w:ind w:left="1440"/>
        <w:rPr>
          <w:rFonts w:asciiTheme="minorHAnsi" w:hAnsiTheme="minorHAnsi"/>
          <w:lang w:val="en-US"/>
        </w:rPr>
      </w:pPr>
      <w:r w:rsidRPr="00103FD5">
        <w:rPr>
          <w:rFonts w:asciiTheme="minorHAnsi" w:hAnsiTheme="minorHAnsi"/>
          <w:lang w:val="en-US"/>
        </w:rPr>
        <w:t xml:space="preserve">Open your terminal and run the following command to clone the repository: git clone [REPOSITORY_URL]. Replace </w:t>
      </w:r>
      <w:r w:rsidRPr="00103FD5">
        <w:rPr>
          <w:rStyle w:val="HTMLCode"/>
          <w:rFonts w:asciiTheme="minorHAnsi" w:eastAsiaTheme="majorEastAsia" w:hAnsiTheme="minorHAnsi"/>
          <w:lang w:val="en-US"/>
        </w:rPr>
        <w:t>[REPOSITORY_URL]</w:t>
      </w:r>
      <w:r w:rsidRPr="00103FD5">
        <w:rPr>
          <w:rFonts w:asciiTheme="minorHAnsi" w:hAnsiTheme="minorHAnsi"/>
          <w:lang w:val="en-US"/>
        </w:rPr>
        <w:t xml:space="preserve"> with the actual URL GitHub repository.</w:t>
      </w:r>
    </w:p>
    <w:p w14:paraId="133D8C94" w14:textId="7D12690B" w:rsidR="00501258" w:rsidRPr="00103FD5" w:rsidRDefault="00A40BF9" w:rsidP="00501258">
      <w:pPr>
        <w:pStyle w:val="NormalWeb"/>
        <w:numPr>
          <w:ilvl w:val="0"/>
          <w:numId w:val="3"/>
        </w:numPr>
        <w:rPr>
          <w:rFonts w:asciiTheme="minorHAnsi" w:hAnsiTheme="minorHAnsi"/>
          <w:lang w:val="en-US"/>
        </w:rPr>
      </w:pPr>
      <w:r w:rsidRPr="00103FD5">
        <w:rPr>
          <w:rFonts w:asciiTheme="minorHAnsi" w:hAnsiTheme="minorHAnsi"/>
          <w:lang w:val="en-US"/>
        </w:rPr>
        <w:t>Navigate to the Project Directory:</w:t>
      </w:r>
    </w:p>
    <w:p w14:paraId="3E49322C" w14:textId="315F39B3" w:rsidR="00A40BF9" w:rsidRPr="00103FD5" w:rsidRDefault="00A40BF9" w:rsidP="00A40BF9">
      <w:pPr>
        <w:pStyle w:val="NormalWeb"/>
        <w:ind w:left="720"/>
        <w:rPr>
          <w:rFonts w:asciiTheme="minorHAnsi" w:hAnsiTheme="minorHAnsi"/>
          <w:lang w:val="en-US"/>
        </w:rPr>
      </w:pPr>
      <w:r w:rsidRPr="00103FD5">
        <w:rPr>
          <w:rFonts w:asciiTheme="minorHAnsi" w:hAnsiTheme="minorHAnsi"/>
          <w:lang w:val="en-US"/>
        </w:rPr>
        <w:lastRenderedPageBreak/>
        <w:t xml:space="preserve">Write the command: cd [project-folder-name] </w:t>
      </w:r>
    </w:p>
    <w:p w14:paraId="740F5248" w14:textId="20E5D37D" w:rsidR="00A40BF9" w:rsidRPr="00103FD5" w:rsidRDefault="0039081B" w:rsidP="00A40BF9">
      <w:pPr>
        <w:pStyle w:val="NormalWeb"/>
        <w:numPr>
          <w:ilvl w:val="0"/>
          <w:numId w:val="3"/>
        </w:numPr>
        <w:rPr>
          <w:rFonts w:asciiTheme="minorHAnsi" w:hAnsiTheme="minorHAnsi"/>
          <w:lang w:val="en-US"/>
        </w:rPr>
      </w:pPr>
      <w:r w:rsidRPr="00103FD5">
        <w:rPr>
          <w:rFonts w:asciiTheme="minorHAnsi" w:hAnsiTheme="minorHAnsi"/>
          <w:lang w:val="en-US"/>
        </w:rPr>
        <w:t>Install Dependencies:</w:t>
      </w:r>
    </w:p>
    <w:p w14:paraId="112CB45A" w14:textId="2E7C9810" w:rsidR="0039081B" w:rsidRPr="00103FD5" w:rsidRDefault="0039081B" w:rsidP="0039081B">
      <w:pPr>
        <w:pStyle w:val="NormalWeb"/>
        <w:ind w:left="720"/>
        <w:rPr>
          <w:rFonts w:asciiTheme="minorHAnsi" w:hAnsiTheme="minorHAnsi"/>
          <w:lang w:val="en-US"/>
        </w:rPr>
      </w:pPr>
      <w:r w:rsidRPr="00103FD5">
        <w:rPr>
          <w:rFonts w:asciiTheme="minorHAnsi" w:hAnsiTheme="minorHAnsi"/>
          <w:lang w:val="en-US"/>
        </w:rPr>
        <w:t>Install the required Node.js packages using npm: npm install</w:t>
      </w:r>
    </w:p>
    <w:p w14:paraId="49A82FCA" w14:textId="77777777" w:rsidR="00752B80" w:rsidRPr="00103FD5" w:rsidRDefault="00752B80" w:rsidP="00752B80">
      <w:pPr>
        <w:pStyle w:val="NormalWeb"/>
        <w:ind w:left="720"/>
        <w:rPr>
          <w:rFonts w:asciiTheme="minorHAnsi" w:hAnsiTheme="minorHAnsi"/>
          <w:lang w:val="en-US"/>
        </w:rPr>
      </w:pPr>
      <w:r w:rsidRPr="00103FD5">
        <w:rPr>
          <w:rFonts w:asciiTheme="minorHAnsi" w:hAnsiTheme="minorHAnsi"/>
          <w:lang w:val="en-US"/>
        </w:rPr>
        <w:t>This will install dependencies defined in the package.json file, including:</w:t>
      </w:r>
    </w:p>
    <w:p w14:paraId="168DF96C" w14:textId="0C4EA2C0" w:rsidR="0039081B" w:rsidRPr="00103FD5" w:rsidRDefault="00752B80" w:rsidP="00752B80">
      <w:pPr>
        <w:pStyle w:val="NormalWeb"/>
        <w:ind w:left="720"/>
        <w:rPr>
          <w:rFonts w:asciiTheme="minorHAnsi" w:hAnsiTheme="minorHAnsi"/>
          <w:lang w:val="en-US"/>
        </w:rPr>
      </w:pPr>
      <w:r w:rsidRPr="00103FD5">
        <w:rPr>
          <w:rFonts w:asciiTheme="minorHAnsi" w:hAnsiTheme="minorHAnsi"/>
          <w:lang w:val="en-US"/>
        </w:rPr>
        <w:t>express (for the web server</w:t>
      </w:r>
      <w:proofErr w:type="gramStart"/>
      <w:r w:rsidRPr="00103FD5">
        <w:rPr>
          <w:rFonts w:asciiTheme="minorHAnsi" w:hAnsiTheme="minorHAnsi"/>
          <w:lang w:val="en-US"/>
        </w:rPr>
        <w:t>),express</w:t>
      </w:r>
      <w:proofErr w:type="gramEnd"/>
      <w:r w:rsidRPr="00103FD5">
        <w:rPr>
          <w:rFonts w:asciiTheme="minorHAnsi" w:hAnsiTheme="minorHAnsi"/>
          <w:lang w:val="en-US"/>
        </w:rPr>
        <w:t>-session (for admin authentication),argon2 (for password hashing),sqlite3 (for database operations),dotenv (for environment variable management)</w:t>
      </w:r>
      <w:r w:rsidR="009F2CEC" w:rsidRPr="00103FD5">
        <w:rPr>
          <w:rFonts w:asciiTheme="minorHAnsi" w:hAnsiTheme="minorHAnsi"/>
          <w:lang w:val="en-US"/>
        </w:rPr>
        <w:t>.</w:t>
      </w:r>
    </w:p>
    <w:p w14:paraId="356855C5" w14:textId="75B02ED0" w:rsidR="009F2CEC" w:rsidRPr="00103FD5" w:rsidRDefault="00480167" w:rsidP="00480167">
      <w:pPr>
        <w:pStyle w:val="NormalWeb"/>
        <w:numPr>
          <w:ilvl w:val="0"/>
          <w:numId w:val="3"/>
        </w:numPr>
        <w:rPr>
          <w:rFonts w:asciiTheme="minorHAnsi" w:hAnsiTheme="minorHAnsi"/>
          <w:lang w:val="en-US"/>
        </w:rPr>
      </w:pPr>
      <w:r w:rsidRPr="00103FD5">
        <w:rPr>
          <w:rFonts w:asciiTheme="minorHAnsi" w:hAnsiTheme="minorHAnsi"/>
          <w:lang w:val="en-US"/>
        </w:rPr>
        <w:t>Configure Environment Variables:</w:t>
      </w:r>
    </w:p>
    <w:p w14:paraId="4AAB604C" w14:textId="77777777" w:rsidR="00480167" w:rsidRPr="00103FD5" w:rsidRDefault="00480167" w:rsidP="00480167">
      <w:pPr>
        <w:pStyle w:val="NormalWeb"/>
        <w:ind w:left="720"/>
        <w:rPr>
          <w:rFonts w:asciiTheme="minorHAnsi" w:hAnsiTheme="minorHAnsi"/>
          <w:lang w:val="en-US"/>
        </w:rPr>
      </w:pPr>
      <w:r w:rsidRPr="00103FD5">
        <w:rPr>
          <w:rFonts w:asciiTheme="minorHAnsi" w:hAnsiTheme="minorHAnsi"/>
          <w:lang w:val="en-US"/>
        </w:rPr>
        <w:t>If you want to use environment variables, create a .env file in the root directory: PORT=3000</w:t>
      </w:r>
    </w:p>
    <w:p w14:paraId="5321568A" w14:textId="121BAC3D" w:rsidR="00480167" w:rsidRPr="00103FD5" w:rsidRDefault="00480167" w:rsidP="00480167">
      <w:pPr>
        <w:pStyle w:val="NormalWeb"/>
        <w:ind w:left="720"/>
        <w:rPr>
          <w:rFonts w:asciiTheme="minorHAnsi" w:hAnsiTheme="minorHAnsi"/>
          <w:lang w:val="en-US"/>
        </w:rPr>
      </w:pPr>
      <w:r w:rsidRPr="00103FD5">
        <w:rPr>
          <w:rFonts w:asciiTheme="minorHAnsi" w:hAnsiTheme="minorHAnsi"/>
          <w:lang w:val="en-US"/>
        </w:rPr>
        <w:t>SESSION_SECRET=your_secret_key</w:t>
      </w:r>
    </w:p>
    <w:p w14:paraId="06F5846A" w14:textId="6CF84DBF" w:rsidR="006873E2" w:rsidRPr="00103FD5" w:rsidRDefault="00A05CAA" w:rsidP="00480167">
      <w:pPr>
        <w:pStyle w:val="NormalWeb"/>
        <w:numPr>
          <w:ilvl w:val="0"/>
          <w:numId w:val="3"/>
        </w:numPr>
        <w:rPr>
          <w:rFonts w:asciiTheme="minorHAnsi" w:hAnsiTheme="minorHAnsi"/>
          <w:lang w:val="en-US"/>
        </w:rPr>
      </w:pPr>
      <w:r w:rsidRPr="00103FD5">
        <w:rPr>
          <w:rFonts w:asciiTheme="minorHAnsi" w:hAnsiTheme="minorHAnsi"/>
          <w:lang w:val="en-US"/>
        </w:rPr>
        <w:t>Set Up the Database</w:t>
      </w:r>
    </w:p>
    <w:p w14:paraId="7795E299" w14:textId="1B085153" w:rsidR="00A05CAA" w:rsidRPr="00103FD5" w:rsidRDefault="00A05CAA" w:rsidP="00480167">
      <w:pPr>
        <w:pStyle w:val="NormalWeb"/>
        <w:numPr>
          <w:ilvl w:val="0"/>
          <w:numId w:val="3"/>
        </w:numPr>
        <w:rPr>
          <w:rFonts w:asciiTheme="minorHAnsi" w:hAnsiTheme="minorHAnsi"/>
          <w:lang w:val="en-US"/>
        </w:rPr>
      </w:pPr>
      <w:r w:rsidRPr="00103FD5">
        <w:rPr>
          <w:rFonts w:asciiTheme="minorHAnsi" w:hAnsiTheme="minorHAnsi"/>
          <w:lang w:val="en-US"/>
        </w:rPr>
        <w:t xml:space="preserve">Run the </w:t>
      </w:r>
      <w:proofErr w:type="gramStart"/>
      <w:r w:rsidRPr="00103FD5">
        <w:rPr>
          <w:rFonts w:asciiTheme="minorHAnsi" w:hAnsiTheme="minorHAnsi"/>
          <w:lang w:val="en-US"/>
        </w:rPr>
        <w:t>Application :</w:t>
      </w:r>
      <w:proofErr w:type="gramEnd"/>
    </w:p>
    <w:p w14:paraId="79EFEC1D" w14:textId="105E6D4A" w:rsidR="00A05CAA" w:rsidRDefault="00A05CAA" w:rsidP="00A05CAA">
      <w:pPr>
        <w:pStyle w:val="NormalWeb"/>
        <w:ind w:left="720"/>
        <w:rPr>
          <w:rFonts w:asciiTheme="minorHAnsi" w:hAnsiTheme="minorHAnsi"/>
          <w:lang w:val="en-US"/>
        </w:rPr>
      </w:pPr>
      <w:r w:rsidRPr="00103FD5">
        <w:rPr>
          <w:rFonts w:asciiTheme="minorHAnsi" w:hAnsiTheme="minorHAnsi"/>
          <w:lang w:val="en-US"/>
        </w:rPr>
        <w:t>In the terminal</w:t>
      </w:r>
      <w:r w:rsidR="008F6F9A" w:rsidRPr="00103FD5">
        <w:rPr>
          <w:rFonts w:asciiTheme="minorHAnsi" w:hAnsiTheme="minorHAnsi"/>
          <w:lang w:val="en-US"/>
        </w:rPr>
        <w:t xml:space="preserve">, </w:t>
      </w:r>
      <w:proofErr w:type="gramStart"/>
      <w:r w:rsidR="008F6F9A" w:rsidRPr="00103FD5">
        <w:rPr>
          <w:rFonts w:asciiTheme="minorHAnsi" w:hAnsiTheme="minorHAnsi"/>
          <w:lang w:val="en-US"/>
        </w:rPr>
        <w:t>run :</w:t>
      </w:r>
      <w:proofErr w:type="gramEnd"/>
      <w:r w:rsidR="008F6F9A" w:rsidRPr="00103FD5">
        <w:rPr>
          <w:rFonts w:asciiTheme="minorHAnsi" w:hAnsiTheme="minorHAnsi"/>
          <w:lang w:val="en-US"/>
        </w:rPr>
        <w:t xml:space="preserve"> node app.js or </w:t>
      </w:r>
      <w:r w:rsidR="00A86B1C" w:rsidRPr="00103FD5">
        <w:rPr>
          <w:rFonts w:asciiTheme="minorHAnsi" w:hAnsiTheme="minorHAnsi"/>
          <w:lang w:val="en-US"/>
        </w:rPr>
        <w:t xml:space="preserve">use nodemon for hot reloading (if installed globally): nodemon app.js. The server will start on: </w:t>
      </w:r>
      <w:hyperlink r:id="rId7" w:history="1">
        <w:r w:rsidR="00B662CE" w:rsidRPr="00740151">
          <w:rPr>
            <w:rStyle w:val="Hyperlink"/>
            <w:rFonts w:asciiTheme="minorHAnsi" w:hAnsiTheme="minorHAnsi"/>
            <w:lang w:val="en-US"/>
          </w:rPr>
          <w:t>http://localhost:3000</w:t>
        </w:r>
      </w:hyperlink>
    </w:p>
    <w:p w14:paraId="0741AE24" w14:textId="6EE88CE4" w:rsidR="00B662CE" w:rsidRPr="00103FD5" w:rsidRDefault="00B662CE" w:rsidP="00B662CE">
      <w:pPr>
        <w:pStyle w:val="NormalWeb"/>
        <w:rPr>
          <w:rFonts w:asciiTheme="minorHAnsi" w:hAnsiTheme="minorHAnsi"/>
          <w:lang w:val="en-US"/>
        </w:rPr>
      </w:pPr>
      <w:r>
        <w:rPr>
          <w:rFonts w:asciiTheme="minorHAnsi" w:hAnsiTheme="minorHAnsi"/>
          <w:lang w:val="en-US"/>
        </w:rPr>
        <w:t xml:space="preserve"> Github link:</w:t>
      </w:r>
    </w:p>
    <w:p w14:paraId="2F8A4246" w14:textId="77777777" w:rsidR="008F6F9A" w:rsidRPr="00103FD5" w:rsidRDefault="008F6F9A" w:rsidP="00A05CAA">
      <w:pPr>
        <w:pStyle w:val="NormalWeb"/>
        <w:ind w:left="720"/>
        <w:rPr>
          <w:rFonts w:asciiTheme="minorHAnsi" w:hAnsiTheme="minorHAnsi"/>
          <w:lang w:val="en-US"/>
        </w:rPr>
      </w:pPr>
    </w:p>
    <w:p w14:paraId="5B2332D7" w14:textId="77777777" w:rsidR="008F6F9A" w:rsidRPr="00A77DBD" w:rsidRDefault="008F6F9A" w:rsidP="00A05CAA">
      <w:pPr>
        <w:pStyle w:val="NormalWeb"/>
        <w:ind w:left="720"/>
        <w:rPr>
          <w:rFonts w:asciiTheme="minorHAnsi" w:hAnsiTheme="minorHAnsi"/>
          <w:lang w:val="en-US"/>
        </w:rPr>
      </w:pPr>
    </w:p>
    <w:p w14:paraId="65A3ED5A" w14:textId="77777777" w:rsidR="009F61EA" w:rsidRPr="005F1D0A" w:rsidRDefault="009F61EA" w:rsidP="005F1D0A">
      <w:pPr>
        <w:pStyle w:val="NormalWeb"/>
        <w:rPr>
          <w:rFonts w:asciiTheme="minorHAnsi" w:hAnsiTheme="minorHAnsi"/>
          <w:lang w:val="en-US"/>
        </w:rPr>
      </w:pPr>
    </w:p>
    <w:p w14:paraId="3FA64857" w14:textId="790B2221" w:rsidR="00B022F5" w:rsidRPr="00A77DBD" w:rsidRDefault="00B022F5" w:rsidP="00217D42">
      <w:pPr>
        <w:pStyle w:val="NormalWeb"/>
        <w:rPr>
          <w:rFonts w:asciiTheme="minorHAnsi" w:hAnsiTheme="minorHAnsi"/>
          <w:lang w:val="en-US"/>
        </w:rPr>
      </w:pPr>
    </w:p>
    <w:p w14:paraId="21134833" w14:textId="77777777" w:rsidR="00A7767E" w:rsidRPr="00A77DBD" w:rsidRDefault="00A7767E" w:rsidP="00217D42">
      <w:pPr>
        <w:pStyle w:val="NormalWeb"/>
        <w:rPr>
          <w:rFonts w:asciiTheme="minorHAnsi" w:hAnsiTheme="minorHAnsi"/>
          <w:lang w:val="en-US"/>
        </w:rPr>
      </w:pPr>
    </w:p>
    <w:p w14:paraId="6F427181" w14:textId="77777777" w:rsidR="00F04E3A" w:rsidRPr="00D918B7" w:rsidRDefault="00F04E3A">
      <w:pPr>
        <w:rPr>
          <w:lang w:val="en-US"/>
        </w:rPr>
      </w:pPr>
    </w:p>
    <w:sectPr w:rsidR="00F04E3A" w:rsidRPr="00D91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00AF"/>
    <w:multiLevelType w:val="hybridMultilevel"/>
    <w:tmpl w:val="FB8256A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A267F5F"/>
    <w:multiLevelType w:val="multilevel"/>
    <w:tmpl w:val="5E1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D7257"/>
    <w:multiLevelType w:val="hybridMultilevel"/>
    <w:tmpl w:val="9FFE7F96"/>
    <w:lvl w:ilvl="0" w:tplc="8FFE9D00">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747032BD"/>
    <w:multiLevelType w:val="hybridMultilevel"/>
    <w:tmpl w:val="5F140B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B7"/>
    <w:rsid w:val="00033B5B"/>
    <w:rsid w:val="00035236"/>
    <w:rsid w:val="00060F18"/>
    <w:rsid w:val="0007573F"/>
    <w:rsid w:val="00082261"/>
    <w:rsid w:val="000902FB"/>
    <w:rsid w:val="00093901"/>
    <w:rsid w:val="000970BA"/>
    <w:rsid w:val="00097EEA"/>
    <w:rsid w:val="000E7EC5"/>
    <w:rsid w:val="000F3A7E"/>
    <w:rsid w:val="001009A1"/>
    <w:rsid w:val="00101828"/>
    <w:rsid w:val="00103FD5"/>
    <w:rsid w:val="00115F7D"/>
    <w:rsid w:val="00116131"/>
    <w:rsid w:val="00121D48"/>
    <w:rsid w:val="00147D07"/>
    <w:rsid w:val="0016473E"/>
    <w:rsid w:val="00164B68"/>
    <w:rsid w:val="00171F32"/>
    <w:rsid w:val="00183A26"/>
    <w:rsid w:val="00184CC6"/>
    <w:rsid w:val="00190748"/>
    <w:rsid w:val="00190849"/>
    <w:rsid w:val="00197F5E"/>
    <w:rsid w:val="001A0880"/>
    <w:rsid w:val="001A4D27"/>
    <w:rsid w:val="001A7B0B"/>
    <w:rsid w:val="001C371F"/>
    <w:rsid w:val="001C7953"/>
    <w:rsid w:val="001E467B"/>
    <w:rsid w:val="001E5817"/>
    <w:rsid w:val="001F2E6C"/>
    <w:rsid w:val="00217D42"/>
    <w:rsid w:val="00242193"/>
    <w:rsid w:val="00244C9A"/>
    <w:rsid w:val="00266EC0"/>
    <w:rsid w:val="00270685"/>
    <w:rsid w:val="00271341"/>
    <w:rsid w:val="00287CF6"/>
    <w:rsid w:val="0029247A"/>
    <w:rsid w:val="002A1444"/>
    <w:rsid w:val="002C2888"/>
    <w:rsid w:val="002C40EF"/>
    <w:rsid w:val="0030524B"/>
    <w:rsid w:val="00310322"/>
    <w:rsid w:val="00331169"/>
    <w:rsid w:val="003317CE"/>
    <w:rsid w:val="0036100C"/>
    <w:rsid w:val="0036122E"/>
    <w:rsid w:val="00364177"/>
    <w:rsid w:val="003904BA"/>
    <w:rsid w:val="0039081B"/>
    <w:rsid w:val="003B7258"/>
    <w:rsid w:val="003C4CDE"/>
    <w:rsid w:val="003D0A1A"/>
    <w:rsid w:val="003F0232"/>
    <w:rsid w:val="003F61A2"/>
    <w:rsid w:val="004243C2"/>
    <w:rsid w:val="00430D74"/>
    <w:rsid w:val="0044371C"/>
    <w:rsid w:val="00444C9E"/>
    <w:rsid w:val="00446D9D"/>
    <w:rsid w:val="00452934"/>
    <w:rsid w:val="0045382B"/>
    <w:rsid w:val="00456C52"/>
    <w:rsid w:val="00480167"/>
    <w:rsid w:val="0048734A"/>
    <w:rsid w:val="00492289"/>
    <w:rsid w:val="004B3F47"/>
    <w:rsid w:val="004C65B1"/>
    <w:rsid w:val="004E68BB"/>
    <w:rsid w:val="00501258"/>
    <w:rsid w:val="005015F9"/>
    <w:rsid w:val="00504D16"/>
    <w:rsid w:val="00524022"/>
    <w:rsid w:val="005243D2"/>
    <w:rsid w:val="00537CD0"/>
    <w:rsid w:val="005403C9"/>
    <w:rsid w:val="005475B5"/>
    <w:rsid w:val="00561E0F"/>
    <w:rsid w:val="00592B8D"/>
    <w:rsid w:val="00596556"/>
    <w:rsid w:val="005B718F"/>
    <w:rsid w:val="005C6B15"/>
    <w:rsid w:val="005C7CEB"/>
    <w:rsid w:val="005D20DE"/>
    <w:rsid w:val="005E238D"/>
    <w:rsid w:val="005E2A82"/>
    <w:rsid w:val="005F1D0A"/>
    <w:rsid w:val="005F6952"/>
    <w:rsid w:val="00630C5A"/>
    <w:rsid w:val="00636807"/>
    <w:rsid w:val="00684989"/>
    <w:rsid w:val="006873E2"/>
    <w:rsid w:val="006A7F78"/>
    <w:rsid w:val="006C717B"/>
    <w:rsid w:val="006D3D75"/>
    <w:rsid w:val="00707276"/>
    <w:rsid w:val="00752B80"/>
    <w:rsid w:val="00766B34"/>
    <w:rsid w:val="007678C3"/>
    <w:rsid w:val="0077598B"/>
    <w:rsid w:val="007A4EFB"/>
    <w:rsid w:val="007B1730"/>
    <w:rsid w:val="008060A2"/>
    <w:rsid w:val="00806DBC"/>
    <w:rsid w:val="00811EF6"/>
    <w:rsid w:val="008423B8"/>
    <w:rsid w:val="00843CF8"/>
    <w:rsid w:val="00844E58"/>
    <w:rsid w:val="008474E5"/>
    <w:rsid w:val="008655FE"/>
    <w:rsid w:val="00865A39"/>
    <w:rsid w:val="008717E3"/>
    <w:rsid w:val="00886803"/>
    <w:rsid w:val="008B2667"/>
    <w:rsid w:val="008E2494"/>
    <w:rsid w:val="008F6F9A"/>
    <w:rsid w:val="009247F3"/>
    <w:rsid w:val="00942F52"/>
    <w:rsid w:val="00964D42"/>
    <w:rsid w:val="00967117"/>
    <w:rsid w:val="009768EF"/>
    <w:rsid w:val="009822C9"/>
    <w:rsid w:val="009B7BBF"/>
    <w:rsid w:val="009D5DA1"/>
    <w:rsid w:val="009D6114"/>
    <w:rsid w:val="009F2CEC"/>
    <w:rsid w:val="009F61EA"/>
    <w:rsid w:val="009F728A"/>
    <w:rsid w:val="00A05CAA"/>
    <w:rsid w:val="00A15F9F"/>
    <w:rsid w:val="00A272F4"/>
    <w:rsid w:val="00A30FC0"/>
    <w:rsid w:val="00A40BF9"/>
    <w:rsid w:val="00A60547"/>
    <w:rsid w:val="00A764DB"/>
    <w:rsid w:val="00A7767E"/>
    <w:rsid w:val="00A77DBD"/>
    <w:rsid w:val="00A81D65"/>
    <w:rsid w:val="00A86B1C"/>
    <w:rsid w:val="00A948E8"/>
    <w:rsid w:val="00AA1F32"/>
    <w:rsid w:val="00AE2BCF"/>
    <w:rsid w:val="00AE6AFE"/>
    <w:rsid w:val="00AE7178"/>
    <w:rsid w:val="00AF0948"/>
    <w:rsid w:val="00AF4C9B"/>
    <w:rsid w:val="00B022F5"/>
    <w:rsid w:val="00B17804"/>
    <w:rsid w:val="00B23411"/>
    <w:rsid w:val="00B41F11"/>
    <w:rsid w:val="00B64332"/>
    <w:rsid w:val="00B662CE"/>
    <w:rsid w:val="00B67D5F"/>
    <w:rsid w:val="00B84FBF"/>
    <w:rsid w:val="00B8519F"/>
    <w:rsid w:val="00BA7DAE"/>
    <w:rsid w:val="00C06D4F"/>
    <w:rsid w:val="00C415B9"/>
    <w:rsid w:val="00C57254"/>
    <w:rsid w:val="00C8656B"/>
    <w:rsid w:val="00CB304B"/>
    <w:rsid w:val="00CB7B7A"/>
    <w:rsid w:val="00CC0CC0"/>
    <w:rsid w:val="00CC2C8B"/>
    <w:rsid w:val="00CC6C16"/>
    <w:rsid w:val="00CD2D82"/>
    <w:rsid w:val="00CD3707"/>
    <w:rsid w:val="00D25FCF"/>
    <w:rsid w:val="00D431B3"/>
    <w:rsid w:val="00D50B27"/>
    <w:rsid w:val="00D54558"/>
    <w:rsid w:val="00D67400"/>
    <w:rsid w:val="00D84D7F"/>
    <w:rsid w:val="00D918B7"/>
    <w:rsid w:val="00DA7F53"/>
    <w:rsid w:val="00DC30B1"/>
    <w:rsid w:val="00E01474"/>
    <w:rsid w:val="00E13726"/>
    <w:rsid w:val="00E17251"/>
    <w:rsid w:val="00E4076F"/>
    <w:rsid w:val="00E43D86"/>
    <w:rsid w:val="00E53286"/>
    <w:rsid w:val="00E53E49"/>
    <w:rsid w:val="00E64A0B"/>
    <w:rsid w:val="00E86890"/>
    <w:rsid w:val="00EA7D8F"/>
    <w:rsid w:val="00EB5067"/>
    <w:rsid w:val="00EB605A"/>
    <w:rsid w:val="00EC3D93"/>
    <w:rsid w:val="00ED23DB"/>
    <w:rsid w:val="00EE3907"/>
    <w:rsid w:val="00EF0097"/>
    <w:rsid w:val="00F04E3A"/>
    <w:rsid w:val="00F120B2"/>
    <w:rsid w:val="00F25FCE"/>
    <w:rsid w:val="00F33AB9"/>
    <w:rsid w:val="00F6283C"/>
    <w:rsid w:val="00F91244"/>
    <w:rsid w:val="00FC323C"/>
    <w:rsid w:val="00FC4657"/>
    <w:rsid w:val="00FF01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D7C1"/>
  <w15:chartTrackingRefBased/>
  <w15:docId w15:val="{DB15E1AD-0999-4A5D-8D4F-A18D462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8B7"/>
    <w:rPr>
      <w:rFonts w:eastAsiaTheme="majorEastAsia" w:cstheme="majorBidi"/>
      <w:color w:val="272727" w:themeColor="text1" w:themeTint="D8"/>
    </w:rPr>
  </w:style>
  <w:style w:type="paragraph" w:styleId="Title">
    <w:name w:val="Title"/>
    <w:basedOn w:val="Normal"/>
    <w:next w:val="Normal"/>
    <w:link w:val="TitleChar"/>
    <w:uiPriority w:val="10"/>
    <w:qFormat/>
    <w:rsid w:val="00D91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8B7"/>
    <w:pPr>
      <w:spacing w:before="160"/>
      <w:jc w:val="center"/>
    </w:pPr>
    <w:rPr>
      <w:i/>
      <w:iCs/>
      <w:color w:val="404040" w:themeColor="text1" w:themeTint="BF"/>
    </w:rPr>
  </w:style>
  <w:style w:type="character" w:customStyle="1" w:styleId="QuoteChar">
    <w:name w:val="Quote Char"/>
    <w:basedOn w:val="DefaultParagraphFont"/>
    <w:link w:val="Quote"/>
    <w:uiPriority w:val="29"/>
    <w:rsid w:val="00D918B7"/>
    <w:rPr>
      <w:i/>
      <w:iCs/>
      <w:color w:val="404040" w:themeColor="text1" w:themeTint="BF"/>
    </w:rPr>
  </w:style>
  <w:style w:type="paragraph" w:styleId="ListParagraph">
    <w:name w:val="List Paragraph"/>
    <w:basedOn w:val="Normal"/>
    <w:uiPriority w:val="34"/>
    <w:qFormat/>
    <w:rsid w:val="00D918B7"/>
    <w:pPr>
      <w:ind w:left="720"/>
      <w:contextualSpacing/>
    </w:pPr>
  </w:style>
  <w:style w:type="character" w:styleId="IntenseEmphasis">
    <w:name w:val="Intense Emphasis"/>
    <w:basedOn w:val="DefaultParagraphFont"/>
    <w:uiPriority w:val="21"/>
    <w:qFormat/>
    <w:rsid w:val="00D918B7"/>
    <w:rPr>
      <w:i/>
      <w:iCs/>
      <w:color w:val="0F4761" w:themeColor="accent1" w:themeShade="BF"/>
    </w:rPr>
  </w:style>
  <w:style w:type="paragraph" w:styleId="IntenseQuote">
    <w:name w:val="Intense Quote"/>
    <w:basedOn w:val="Normal"/>
    <w:next w:val="Normal"/>
    <w:link w:val="IntenseQuoteChar"/>
    <w:uiPriority w:val="30"/>
    <w:qFormat/>
    <w:rsid w:val="00D91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8B7"/>
    <w:rPr>
      <w:i/>
      <w:iCs/>
      <w:color w:val="0F4761" w:themeColor="accent1" w:themeShade="BF"/>
    </w:rPr>
  </w:style>
  <w:style w:type="character" w:styleId="IntenseReference">
    <w:name w:val="Intense Reference"/>
    <w:basedOn w:val="DefaultParagraphFont"/>
    <w:uiPriority w:val="32"/>
    <w:qFormat/>
    <w:rsid w:val="00D918B7"/>
    <w:rPr>
      <w:b/>
      <w:bCs/>
      <w:smallCaps/>
      <w:color w:val="0F4761" w:themeColor="accent1" w:themeShade="BF"/>
      <w:spacing w:val="5"/>
    </w:rPr>
  </w:style>
  <w:style w:type="paragraph" w:styleId="NormalWeb">
    <w:name w:val="Normal (Web)"/>
    <w:basedOn w:val="Normal"/>
    <w:uiPriority w:val="99"/>
    <w:unhideWhenUsed/>
    <w:rsid w:val="00F04E3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F04E3A"/>
    <w:rPr>
      <w:b/>
      <w:bCs/>
    </w:rPr>
  </w:style>
  <w:style w:type="character" w:styleId="Hyperlink">
    <w:name w:val="Hyperlink"/>
    <w:basedOn w:val="DefaultParagraphFont"/>
    <w:uiPriority w:val="99"/>
    <w:unhideWhenUsed/>
    <w:rsid w:val="00E53E49"/>
    <w:rPr>
      <w:color w:val="467886" w:themeColor="hyperlink"/>
      <w:u w:val="single"/>
    </w:rPr>
  </w:style>
  <w:style w:type="character" w:styleId="UnresolvedMention">
    <w:name w:val="Unresolved Mention"/>
    <w:basedOn w:val="DefaultParagraphFont"/>
    <w:uiPriority w:val="99"/>
    <w:semiHidden/>
    <w:unhideWhenUsed/>
    <w:rsid w:val="00E53E49"/>
    <w:rPr>
      <w:color w:val="605E5C"/>
      <w:shd w:val="clear" w:color="auto" w:fill="E1DFDD"/>
    </w:rPr>
  </w:style>
  <w:style w:type="character" w:styleId="HTMLCode">
    <w:name w:val="HTML Code"/>
    <w:basedOn w:val="DefaultParagraphFont"/>
    <w:uiPriority w:val="99"/>
    <w:semiHidden/>
    <w:unhideWhenUsed/>
    <w:rsid w:val="005012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3794">
      <w:bodyDiv w:val="1"/>
      <w:marLeft w:val="0"/>
      <w:marRight w:val="0"/>
      <w:marTop w:val="0"/>
      <w:marBottom w:val="0"/>
      <w:divBdr>
        <w:top w:val="none" w:sz="0" w:space="0" w:color="auto"/>
        <w:left w:val="none" w:sz="0" w:space="0" w:color="auto"/>
        <w:bottom w:val="none" w:sz="0" w:space="0" w:color="auto"/>
        <w:right w:val="none" w:sz="0" w:space="0" w:color="auto"/>
      </w:divBdr>
    </w:div>
    <w:div w:id="235281306">
      <w:bodyDiv w:val="1"/>
      <w:marLeft w:val="0"/>
      <w:marRight w:val="0"/>
      <w:marTop w:val="0"/>
      <w:marBottom w:val="0"/>
      <w:divBdr>
        <w:top w:val="none" w:sz="0" w:space="0" w:color="auto"/>
        <w:left w:val="none" w:sz="0" w:space="0" w:color="auto"/>
        <w:bottom w:val="none" w:sz="0" w:space="0" w:color="auto"/>
        <w:right w:val="none" w:sz="0" w:space="0" w:color="auto"/>
      </w:divBdr>
    </w:div>
    <w:div w:id="448402520">
      <w:bodyDiv w:val="1"/>
      <w:marLeft w:val="0"/>
      <w:marRight w:val="0"/>
      <w:marTop w:val="0"/>
      <w:marBottom w:val="0"/>
      <w:divBdr>
        <w:top w:val="none" w:sz="0" w:space="0" w:color="auto"/>
        <w:left w:val="none" w:sz="0" w:space="0" w:color="auto"/>
        <w:bottom w:val="none" w:sz="0" w:space="0" w:color="auto"/>
        <w:right w:val="none" w:sz="0" w:space="0" w:color="auto"/>
      </w:divBdr>
    </w:div>
    <w:div w:id="736975751">
      <w:bodyDiv w:val="1"/>
      <w:marLeft w:val="0"/>
      <w:marRight w:val="0"/>
      <w:marTop w:val="0"/>
      <w:marBottom w:val="0"/>
      <w:divBdr>
        <w:top w:val="none" w:sz="0" w:space="0" w:color="auto"/>
        <w:left w:val="none" w:sz="0" w:space="0" w:color="auto"/>
        <w:bottom w:val="none" w:sz="0" w:space="0" w:color="auto"/>
        <w:right w:val="none" w:sz="0" w:space="0" w:color="auto"/>
      </w:divBdr>
    </w:div>
    <w:div w:id="1190098198">
      <w:bodyDiv w:val="1"/>
      <w:marLeft w:val="0"/>
      <w:marRight w:val="0"/>
      <w:marTop w:val="0"/>
      <w:marBottom w:val="0"/>
      <w:divBdr>
        <w:top w:val="none" w:sz="0" w:space="0" w:color="auto"/>
        <w:left w:val="none" w:sz="0" w:space="0" w:color="auto"/>
        <w:bottom w:val="none" w:sz="0" w:space="0" w:color="auto"/>
        <w:right w:val="none" w:sz="0" w:space="0" w:color="auto"/>
      </w:divBdr>
      <w:divsChild>
        <w:div w:id="1578126063">
          <w:marLeft w:val="0"/>
          <w:marRight w:val="0"/>
          <w:marTop w:val="0"/>
          <w:marBottom w:val="0"/>
          <w:divBdr>
            <w:top w:val="none" w:sz="0" w:space="0" w:color="auto"/>
            <w:left w:val="none" w:sz="0" w:space="0" w:color="auto"/>
            <w:bottom w:val="none" w:sz="0" w:space="0" w:color="auto"/>
            <w:right w:val="none" w:sz="0" w:space="0" w:color="auto"/>
          </w:divBdr>
          <w:divsChild>
            <w:div w:id="678317727">
              <w:marLeft w:val="0"/>
              <w:marRight w:val="0"/>
              <w:marTop w:val="0"/>
              <w:marBottom w:val="0"/>
              <w:divBdr>
                <w:top w:val="none" w:sz="0" w:space="0" w:color="auto"/>
                <w:left w:val="none" w:sz="0" w:space="0" w:color="auto"/>
                <w:bottom w:val="none" w:sz="0" w:space="0" w:color="auto"/>
                <w:right w:val="none" w:sz="0" w:space="0" w:color="auto"/>
              </w:divBdr>
            </w:div>
            <w:div w:id="1263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409">
      <w:bodyDiv w:val="1"/>
      <w:marLeft w:val="0"/>
      <w:marRight w:val="0"/>
      <w:marTop w:val="0"/>
      <w:marBottom w:val="0"/>
      <w:divBdr>
        <w:top w:val="none" w:sz="0" w:space="0" w:color="auto"/>
        <w:left w:val="none" w:sz="0" w:space="0" w:color="auto"/>
        <w:bottom w:val="none" w:sz="0" w:space="0" w:color="auto"/>
        <w:right w:val="none" w:sz="0" w:space="0" w:color="auto"/>
      </w:divBdr>
    </w:div>
    <w:div w:id="1898976659">
      <w:bodyDiv w:val="1"/>
      <w:marLeft w:val="0"/>
      <w:marRight w:val="0"/>
      <w:marTop w:val="0"/>
      <w:marBottom w:val="0"/>
      <w:divBdr>
        <w:top w:val="none" w:sz="0" w:space="0" w:color="auto"/>
        <w:left w:val="none" w:sz="0" w:space="0" w:color="auto"/>
        <w:bottom w:val="none" w:sz="0" w:space="0" w:color="auto"/>
        <w:right w:val="none" w:sz="0" w:space="0" w:color="auto"/>
      </w:divBdr>
    </w:div>
    <w:div w:id="213806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ite.org/download.html" TargetMode="External"/><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Georganta</dc:creator>
  <cp:keywords/>
  <dc:description/>
  <cp:lastModifiedBy>Ana Bancila</cp:lastModifiedBy>
  <cp:revision>198</cp:revision>
  <dcterms:created xsi:type="dcterms:W3CDTF">2025-05-28T12:53:00Z</dcterms:created>
  <dcterms:modified xsi:type="dcterms:W3CDTF">2025-05-28T20:42:00Z</dcterms:modified>
</cp:coreProperties>
</file>